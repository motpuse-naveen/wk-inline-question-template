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CCE6" w14:textId="4A7398A8" w:rsidR="006D738A" w:rsidRPr="001E3DE3" w:rsidRDefault="001E3DE3" w:rsidP="009204B3">
      <w:pPr>
        <w:pStyle w:val="Noindent"/>
        <w:rPr>
          <w:b/>
        </w:rPr>
      </w:pPr>
      <w:r w:rsidRPr="001E3DE3">
        <w:rPr>
          <w:b/>
        </w:rPr>
        <w:t>&lt;CN&gt;</w:t>
      </w:r>
      <w:r w:rsidR="004B73AD" w:rsidRPr="004B73AD">
        <w:rPr>
          <w:b/>
        </w:rPr>
        <w:t>CHAPTER 1</w:t>
      </w:r>
    </w:p>
    <w:p w14:paraId="6AD79AF3" w14:textId="77777777" w:rsidR="006D738A" w:rsidRPr="001E3DE3" w:rsidRDefault="001E3DE3" w:rsidP="009204B3">
      <w:pPr>
        <w:pStyle w:val="Noindent"/>
        <w:rPr>
          <w:b/>
        </w:rPr>
      </w:pPr>
      <w:r w:rsidRPr="001E3DE3">
        <w:rPr>
          <w:b/>
        </w:rPr>
        <w:t>&lt;CT&gt;</w:t>
      </w:r>
      <w:r w:rsidR="004B73AD" w:rsidRPr="004B73AD">
        <w:rPr>
          <w:b/>
        </w:rPr>
        <w:t>What Is Meant by Interpreting Arterial Blood Gases?</w:t>
      </w:r>
    </w:p>
    <w:p w14:paraId="6C603ECE" w14:textId="32B1B4DA" w:rsidR="006D738A" w:rsidRPr="00FC7B78" w:rsidRDefault="001E3DE3" w:rsidP="009204B3">
      <w:pPr>
        <w:pStyle w:val="Noindent"/>
        <w:rPr>
          <w:b/>
        </w:rPr>
      </w:pPr>
      <w:r w:rsidRPr="00FC7B78">
        <w:rPr>
          <w:b/>
        </w:rPr>
        <w:t>&lt;</w:t>
      </w:r>
      <w:r w:rsidR="00C512C2" w:rsidRPr="00FC7B78">
        <w:rPr>
          <w:b/>
        </w:rPr>
        <w:t>S</w:t>
      </w:r>
      <w:r w:rsidR="00BA47DA" w:rsidRPr="00FC7B78">
        <w:rPr>
          <w:b/>
        </w:rPr>
        <w:t>C</w:t>
      </w:r>
      <w:r w:rsidR="000F0530" w:rsidRPr="00FC7B78">
        <w:rPr>
          <w:b/>
        </w:rPr>
        <w:t>T</w:t>
      </w:r>
      <w:r w:rsidRPr="00FC7B78">
        <w:rPr>
          <w:b/>
        </w:rPr>
        <w:t>&gt;</w:t>
      </w:r>
      <w:r w:rsidR="004B73AD" w:rsidRPr="00FC7B78">
        <w:rPr>
          <w:b/>
          <w:i/>
        </w:rPr>
        <w:t>One Blood Sample, Two Sets of Tests</w:t>
      </w:r>
    </w:p>
    <w:p w14:paraId="43565FA5" w14:textId="77777777" w:rsidR="006F5DB8" w:rsidRPr="009204B3" w:rsidRDefault="006F5DB8" w:rsidP="00C501B6">
      <w:pPr>
        <w:pStyle w:val="H1"/>
      </w:pPr>
      <w:r w:rsidRPr="009204B3">
        <w:t>&lt;H1&gt;</w:t>
      </w:r>
      <w:r w:rsidR="004B73AD" w:rsidRPr="004B73AD">
        <w:t>ONE BLOOD SAMPLE</w:t>
      </w:r>
    </w:p>
    <w:p w14:paraId="63A00BB0" w14:textId="77777777" w:rsidR="006D738A" w:rsidRPr="009204B3" w:rsidRDefault="006D738A" w:rsidP="009204B3">
      <w:pPr>
        <w:pStyle w:val="Noindent"/>
      </w:pPr>
      <w:r w:rsidRPr="009204B3">
        <w:t>This book is about how to interpret and use lab values obtained from a single</w:t>
      </w:r>
      <w:r w:rsidR="001C224B" w:rsidRPr="009204B3">
        <w:t xml:space="preserve"> </w:t>
      </w:r>
      <w:r w:rsidRPr="009204B3">
        <w:t>arterial blood sample. Usually obtained from a radial, brachial, or femoral</w:t>
      </w:r>
      <w:r w:rsidR="001C224B" w:rsidRPr="009204B3">
        <w:t xml:space="preserve"> </w:t>
      </w:r>
      <w:r w:rsidRPr="009204B3">
        <w:t>artery, the blood is brought to the lab in a heparinized, ice-encased syringe,</w:t>
      </w:r>
      <w:r w:rsidR="001C224B" w:rsidRPr="009204B3">
        <w:t xml:space="preserve"> </w:t>
      </w:r>
      <w:r w:rsidRPr="009204B3">
        <w:t>where it is promptly tested. Turnaround time from arterial blood drawing to</w:t>
      </w:r>
      <w:r w:rsidR="001C224B" w:rsidRPr="009204B3">
        <w:t xml:space="preserve"> </w:t>
      </w:r>
      <w:r w:rsidRPr="009204B3">
        <w:t>results reporting is typically 10</w:t>
      </w:r>
      <w:r w:rsidR="001E3DE3">
        <w:t>–</w:t>
      </w:r>
      <w:r w:rsidRPr="009204B3">
        <w:t>20 min.</w:t>
      </w:r>
    </w:p>
    <w:p w14:paraId="0DED5B79" w14:textId="66CEFBE5" w:rsidR="006D738A" w:rsidRPr="009204B3" w:rsidRDefault="006D738A" w:rsidP="009204B3">
      <w:pPr>
        <w:pStyle w:val="Noindent"/>
      </w:pPr>
      <w:r w:rsidRPr="009204B3">
        <w:t xml:space="preserve">Strictly speaking, </w:t>
      </w:r>
      <w:r w:rsidR="004B73AD" w:rsidRPr="004B73AD">
        <w:rPr>
          <w:i/>
        </w:rPr>
        <w:t>blood gas</w:t>
      </w:r>
      <w:r w:rsidRPr="009204B3">
        <w:t xml:space="preserve"> refers to any element or compound that is a gas under ordinary conditions and that is also dissolved to some extent in our blood.</w:t>
      </w:r>
      <w:r w:rsidR="001C224B" w:rsidRPr="009204B3">
        <w:t xml:space="preserve"> </w:t>
      </w:r>
      <w:commentRangeStart w:id="0"/>
      <w:r w:rsidRPr="00164BCC">
        <w:rPr>
          <w:highlight w:val="yellow"/>
        </w:rPr>
        <w:t xml:space="preserve">With this definition in mind, </w:t>
      </w:r>
      <w:r w:rsidR="00164BCC" w:rsidRPr="00164BCC">
        <w:rPr>
          <w:highlight w:val="yellow"/>
        </w:rPr>
        <w:t xml:space="preserve">choose which of the </w:t>
      </w:r>
      <w:r w:rsidRPr="00164BCC">
        <w:rPr>
          <w:highlight w:val="yellow"/>
        </w:rPr>
        <w:t>following values that represent</w:t>
      </w:r>
      <w:r w:rsidR="001C224B" w:rsidRPr="00164BCC">
        <w:rPr>
          <w:highlight w:val="yellow"/>
        </w:rPr>
        <w:t xml:space="preserve"> </w:t>
      </w:r>
      <w:r w:rsidR="004B73AD" w:rsidRPr="00164BCC">
        <w:rPr>
          <w:i/>
          <w:highlight w:val="yellow"/>
        </w:rPr>
        <w:t xml:space="preserve">blood </w:t>
      </w:r>
      <w:r w:rsidR="004B73AD" w:rsidRPr="000057FB">
        <w:rPr>
          <w:i/>
          <w:highlight w:val="yellow"/>
        </w:rPr>
        <w:t>gases.</w:t>
      </w:r>
      <w:r w:rsidRPr="000057FB">
        <w:rPr>
          <w:highlight w:val="yellow"/>
        </w:rPr>
        <w:t xml:space="preserve"> The terms are listed in alphabetical order. </w:t>
      </w:r>
      <w:commentRangeStart w:id="1"/>
      <w:commentRangeStart w:id="2"/>
      <w:commentRangeStart w:id="3"/>
      <w:del w:id="4" w:author="Fischer, Ashley" w:date="2024-11-07T10:10:00Z">
        <w:r w:rsidRPr="000057FB" w:rsidDel="009911E8">
          <w:rPr>
            <w:highlight w:val="yellow"/>
          </w:rPr>
          <w:delText>(</w:delText>
        </w:r>
        <w:r w:rsidR="00175C96" w:rsidRPr="000E4E37" w:rsidDel="009911E8">
          <w:rPr>
            <w:b/>
            <w:bCs/>
            <w:highlight w:val="yellow"/>
          </w:rPr>
          <w:delText xml:space="preserve">Print: Circle your answers. E-book: </w:delText>
        </w:r>
        <w:r w:rsidR="002C4B6D" w:rsidRPr="000E4E37" w:rsidDel="009911E8">
          <w:rPr>
            <w:b/>
            <w:bCs/>
            <w:highlight w:val="yellow"/>
          </w:rPr>
          <w:delText>click on your answers</w:delText>
        </w:r>
        <w:r w:rsidR="002C4B6D" w:rsidRPr="000057FB" w:rsidDel="009911E8">
          <w:rPr>
            <w:highlight w:val="yellow"/>
          </w:rPr>
          <w:delText>.</w:delText>
        </w:r>
        <w:r w:rsidRPr="000057FB" w:rsidDel="009911E8">
          <w:rPr>
            <w:highlight w:val="yellow"/>
          </w:rPr>
          <w:delText>)</w:delText>
        </w:r>
        <w:commentRangeEnd w:id="1"/>
        <w:r w:rsidR="00C257AB" w:rsidDel="009911E8">
          <w:rPr>
            <w:rStyle w:val="CommentReference"/>
            <w:rFonts w:ascii="DejaVu Sans Condensed" w:hAnsi="DejaVu Sans Condensed"/>
            <w:color w:val="000000"/>
          </w:rPr>
          <w:commentReference w:id="1"/>
        </w:r>
        <w:commentRangeEnd w:id="2"/>
        <w:r w:rsidR="009911E8" w:rsidDel="009911E8">
          <w:rPr>
            <w:rStyle w:val="CommentReference"/>
            <w:rFonts w:ascii="DejaVu Sans Condensed" w:hAnsi="DejaVu Sans Condensed"/>
            <w:color w:val="000000"/>
          </w:rPr>
          <w:commentReference w:id="2"/>
        </w:r>
      </w:del>
      <w:commentRangeEnd w:id="3"/>
      <w:r w:rsidR="00615960">
        <w:rPr>
          <w:rStyle w:val="CommentReference"/>
          <w:rFonts w:ascii="DejaVu Sans Condensed" w:hAnsi="DejaVu Sans Condensed"/>
          <w:color w:val="000000"/>
        </w:rPr>
        <w:commentReference w:id="3"/>
      </w:r>
    </w:p>
    <w:p w14:paraId="16228E85" w14:textId="130DCC75" w:rsidR="00724D08" w:rsidRPr="00761FF1" w:rsidRDefault="00761FF1" w:rsidP="00761FF1">
      <w:pPr>
        <w:pStyle w:val="Noindent"/>
      </w:pPr>
      <w:r w:rsidRPr="00761FF1">
        <w:t>&lt;QICON</w:t>
      </w:r>
      <w:proofErr w:type="gramStart"/>
      <w:r w:rsidRPr="00761FF1">
        <w:t>&gt;?&lt;</w:t>
      </w:r>
      <w:proofErr w:type="gramEnd"/>
      <w:r w:rsidRPr="00761FF1">
        <w:t>/QICON&gt;</w:t>
      </w:r>
    </w:p>
    <w:p w14:paraId="43AA7F46" w14:textId="11EC0120" w:rsidR="000F0530" w:rsidRDefault="000F0530" w:rsidP="004C3244">
      <w:pPr>
        <w:pStyle w:val="List1"/>
      </w:pPr>
      <w:r>
        <w:t>&lt;</w:t>
      </w:r>
      <w:r w:rsidR="001D06E2">
        <w:t>AL&gt;</w:t>
      </w:r>
    </w:p>
    <w:p w14:paraId="18D38F80" w14:textId="3ABAC656" w:rsidR="004C3244" w:rsidRPr="009204B3" w:rsidRDefault="004C3244" w:rsidP="00761FF1">
      <w:pPr>
        <w:pStyle w:val="ListALauto"/>
      </w:pPr>
      <w:r w:rsidRPr="009204B3">
        <w:t>Base excess</w:t>
      </w:r>
    </w:p>
    <w:p w14:paraId="0734DD5F" w14:textId="00E64F52" w:rsidR="004C3244" w:rsidRPr="009204B3" w:rsidRDefault="004C3244" w:rsidP="00761FF1">
      <w:pPr>
        <w:pStyle w:val="ListALauto"/>
      </w:pPr>
      <w:r w:rsidRPr="009204B3">
        <w:t>Bicarbonate</w:t>
      </w:r>
    </w:p>
    <w:p w14:paraId="121D3E03" w14:textId="42C9E745" w:rsidR="004C3244" w:rsidRPr="009204B3" w:rsidRDefault="004C3244" w:rsidP="00761FF1">
      <w:pPr>
        <w:pStyle w:val="ListALauto"/>
      </w:pPr>
      <w:r w:rsidRPr="009204B3">
        <w:t>Carbon dioxide</w:t>
      </w:r>
    </w:p>
    <w:p w14:paraId="06E0AAEC" w14:textId="0F20770D" w:rsidR="004C3244" w:rsidRPr="009204B3" w:rsidRDefault="004C3244" w:rsidP="00761FF1">
      <w:pPr>
        <w:pStyle w:val="ListALauto"/>
      </w:pPr>
      <w:r w:rsidRPr="009204B3">
        <w:t>Carbon monoxide</w:t>
      </w:r>
    </w:p>
    <w:p w14:paraId="7409CB31" w14:textId="3F6E84F2" w:rsidR="004C3244" w:rsidRPr="009204B3" w:rsidRDefault="004C3244" w:rsidP="00761FF1">
      <w:pPr>
        <w:pStyle w:val="ListALauto"/>
      </w:pPr>
      <w:r w:rsidRPr="009204B3">
        <w:t>Glucose</w:t>
      </w:r>
    </w:p>
    <w:p w14:paraId="36C4FE21" w14:textId="278E2583" w:rsidR="004C3244" w:rsidRPr="009204B3" w:rsidRDefault="004C3244" w:rsidP="00761FF1">
      <w:pPr>
        <w:pStyle w:val="ListALauto"/>
      </w:pPr>
      <w:r w:rsidRPr="009204B3">
        <w:t>Helium</w:t>
      </w:r>
    </w:p>
    <w:p w14:paraId="3E55FE0C" w14:textId="51CEAFBD" w:rsidR="004C3244" w:rsidRPr="009204B3" w:rsidRDefault="004C3244" w:rsidP="00761FF1">
      <w:pPr>
        <w:pStyle w:val="ListALauto"/>
      </w:pPr>
      <w:r w:rsidRPr="009204B3">
        <w:t>Hemoglobin</w:t>
      </w:r>
    </w:p>
    <w:p w14:paraId="03FFE5D5" w14:textId="156F87D4" w:rsidR="004C3244" w:rsidRPr="009204B3" w:rsidRDefault="004C3244" w:rsidP="00761FF1">
      <w:pPr>
        <w:pStyle w:val="ListALauto"/>
      </w:pPr>
      <w:r w:rsidRPr="009204B3">
        <w:t>Krypton</w:t>
      </w:r>
    </w:p>
    <w:p w14:paraId="0B20DD32" w14:textId="61C0CC2C" w:rsidR="004C3244" w:rsidRPr="009204B3" w:rsidRDefault="004C3244" w:rsidP="00761FF1">
      <w:pPr>
        <w:pStyle w:val="ListALauto"/>
      </w:pPr>
      <w:r w:rsidRPr="009204B3">
        <w:t>Nitrogen</w:t>
      </w:r>
    </w:p>
    <w:p w14:paraId="06D27F37" w14:textId="6EF77445" w:rsidR="004C3244" w:rsidRPr="009204B3" w:rsidRDefault="004C3244" w:rsidP="00761FF1">
      <w:pPr>
        <w:pStyle w:val="ListALauto"/>
      </w:pPr>
      <w:r w:rsidRPr="009204B3">
        <w:lastRenderedPageBreak/>
        <w:t>Oxygen</w:t>
      </w:r>
    </w:p>
    <w:p w14:paraId="54670F5C" w14:textId="4FC0AE99" w:rsidR="004C3244" w:rsidRPr="009204B3" w:rsidRDefault="004C3244" w:rsidP="00761FF1">
      <w:pPr>
        <w:pStyle w:val="ListALauto"/>
      </w:pPr>
      <w:r w:rsidRPr="009204B3">
        <w:t>pH</w:t>
      </w:r>
      <w:commentRangeEnd w:id="0"/>
      <w:r w:rsidR="00956196">
        <w:rPr>
          <w:rStyle w:val="CommentReference"/>
          <w:rFonts w:ascii="DejaVu Sans Condensed" w:hAnsi="DejaVu Sans Condensed"/>
          <w:color w:val="000000"/>
        </w:rPr>
        <w:commentReference w:id="0"/>
      </w:r>
    </w:p>
    <w:p w14:paraId="10C526F9" w14:textId="77777777" w:rsidR="00530129" w:rsidRPr="009204B3" w:rsidRDefault="006D738A" w:rsidP="004C3244">
      <w:pPr>
        <w:pStyle w:val="Indent"/>
      </w:pPr>
      <w:commentRangeStart w:id="5"/>
      <w:r w:rsidRPr="009204B3">
        <w:t>Carbon dioxide, carbon monoxide, helium, krypton, nitrogen, and oxygen</w:t>
      </w:r>
      <w:r w:rsidR="001C224B" w:rsidRPr="009204B3">
        <w:t xml:space="preserve"> </w:t>
      </w:r>
      <w:r w:rsidRPr="009204B3">
        <w:t>are gases under ordinary conditions and are also dissolved in our blood, hence</w:t>
      </w:r>
      <w:r w:rsidR="001C224B" w:rsidRPr="009204B3">
        <w:t xml:space="preserve"> </w:t>
      </w:r>
      <w:r w:rsidRPr="009204B3">
        <w:t xml:space="preserve">they are all blood gases. </w:t>
      </w:r>
      <w:commentRangeEnd w:id="5"/>
      <w:r w:rsidR="00956196">
        <w:rPr>
          <w:rStyle w:val="CommentReference"/>
          <w:rFonts w:ascii="DejaVu Sans Condensed" w:hAnsi="DejaVu Sans Condensed"/>
          <w:color w:val="000000"/>
        </w:rPr>
        <w:commentReference w:id="5"/>
      </w:r>
      <w:r w:rsidRPr="009204B3">
        <w:t>Although pH is not a gas, it is routinely measured with</w:t>
      </w:r>
      <w:r w:rsidR="001C224B" w:rsidRPr="009204B3">
        <w:t xml:space="preserve"> </w:t>
      </w:r>
      <w:r w:rsidRPr="009204B3">
        <w:t xml:space="preserve">arterial blood gases (ABG) and is now firmly fixed as part the </w:t>
      </w:r>
      <w:r w:rsidR="004B73AD" w:rsidRPr="004B73AD">
        <w:rPr>
          <w:i/>
        </w:rPr>
        <w:t>ABG test.</w:t>
      </w:r>
      <w:r w:rsidRPr="009204B3">
        <w:t xml:space="preserve"> Similarly, bicarbonate, not a blood gas but the anion of carbonic acid, is routinely</w:t>
      </w:r>
      <w:r w:rsidR="001C224B" w:rsidRPr="009204B3">
        <w:t xml:space="preserve"> </w:t>
      </w:r>
      <w:r w:rsidRPr="009204B3">
        <w:t>calculated as part of every blood gas test. Base excess is a calculation that re</w:t>
      </w:r>
      <w:r w:rsidR="00530129" w:rsidRPr="009204B3">
        <w:t>flects how much acid or base is needed to normalize the total buffer base in the blood (see Chapter 7).</w:t>
      </w:r>
    </w:p>
    <w:p w14:paraId="7674DD2B" w14:textId="77777777" w:rsidR="006D738A" w:rsidRPr="009204B3" w:rsidRDefault="006D738A" w:rsidP="004C3244">
      <w:pPr>
        <w:pStyle w:val="Indent"/>
      </w:pPr>
      <w:r w:rsidRPr="009204B3">
        <w:t>Although glucose is also dissolved in blood, it is not a gas but a granular</w:t>
      </w:r>
      <w:r w:rsidR="001C224B" w:rsidRPr="009204B3">
        <w:t xml:space="preserve"> </w:t>
      </w:r>
      <w:r w:rsidRPr="009204B3">
        <w:t>material at room temperature. Similarly, hemoglobin, the molecular carrier of</w:t>
      </w:r>
      <w:r w:rsidR="001C224B" w:rsidRPr="009204B3">
        <w:t xml:space="preserve"> </w:t>
      </w:r>
      <w:r w:rsidRPr="009204B3">
        <w:t>oxygen within the red blood cell, is not a gas under any condition.</w:t>
      </w:r>
    </w:p>
    <w:p w14:paraId="7C55BC18" w14:textId="77777777" w:rsidR="006D738A" w:rsidRPr="009204B3" w:rsidRDefault="006D738A" w:rsidP="006D281F">
      <w:pPr>
        <w:pStyle w:val="Indent"/>
      </w:pPr>
      <w:r w:rsidRPr="009204B3">
        <w:t>Nitrogen, krypton, and helium are inert gases dissolved in our blood (the</w:t>
      </w:r>
      <w:r w:rsidR="001C224B" w:rsidRPr="009204B3">
        <w:t xml:space="preserve"> </w:t>
      </w:r>
      <w:r w:rsidRPr="009204B3">
        <w:t>last two in trace amounts). Because inert gases cause no clinical problems, they</w:t>
      </w:r>
      <w:r w:rsidR="001C224B" w:rsidRPr="009204B3">
        <w:t xml:space="preserve"> </w:t>
      </w:r>
      <w:r w:rsidRPr="009204B3">
        <w:t>are not measured as part of the arterial blood gas test. (Nitrogen can cause the</w:t>
      </w:r>
      <w:r w:rsidR="001C224B" w:rsidRPr="009204B3">
        <w:t xml:space="preserve"> </w:t>
      </w:r>
      <w:r w:rsidRPr="009204B3">
        <w:t xml:space="preserve">bends and other problems in compressed air diving, but this is a highly specialized area of </w:t>
      </w:r>
      <w:proofErr w:type="gramStart"/>
      <w:r w:rsidRPr="009204B3">
        <w:t>medicine</w:t>
      </w:r>
      <w:proofErr w:type="gramEnd"/>
      <w:r w:rsidRPr="009204B3">
        <w:t xml:space="preserve"> and the problems are not diagnosed with blood gas</w:t>
      </w:r>
      <w:r w:rsidR="001C224B" w:rsidRPr="009204B3">
        <w:t xml:space="preserve"> </w:t>
      </w:r>
      <w:r w:rsidRPr="009204B3">
        <w:t>measurements.)</w:t>
      </w:r>
    </w:p>
    <w:p w14:paraId="001DE021" w14:textId="77777777" w:rsidR="006D738A" w:rsidRPr="009204B3" w:rsidRDefault="006D738A" w:rsidP="006D281F">
      <w:pPr>
        <w:pStyle w:val="Indent"/>
      </w:pPr>
      <w:r w:rsidRPr="009204B3">
        <w:t>Carbon monoxide is a gas and is measured in its combined form with hemoglobin as percent carboxyhemoglobin (%</w:t>
      </w:r>
      <w:proofErr w:type="spellStart"/>
      <w:r w:rsidRPr="009204B3">
        <w:t>COHb</w:t>
      </w:r>
      <w:proofErr w:type="spellEnd"/>
      <w:r w:rsidRPr="009204B3">
        <w:t xml:space="preserve">). </w:t>
      </w:r>
      <w:proofErr w:type="gramStart"/>
      <w:r w:rsidRPr="009204B3">
        <w:t>Thus</w:t>
      </w:r>
      <w:proofErr w:type="gramEnd"/>
      <w:r w:rsidRPr="009204B3">
        <w:t xml:space="preserve"> a value of 10% carboxyhemoglobin means that 10% of the potential oxygen-binding sites on hemoglobin are occupied by CO. Carbon monoxide </w:t>
      </w:r>
      <w:r w:rsidR="004B73AD" w:rsidRPr="004B73AD">
        <w:rPr>
          <w:i/>
        </w:rPr>
        <w:t>could</w:t>
      </w:r>
      <w:r w:rsidRPr="009204B3">
        <w:t xml:space="preserve"> be measured in its</w:t>
      </w:r>
      <w:r w:rsidR="001C224B" w:rsidRPr="009204B3">
        <w:t xml:space="preserve"> </w:t>
      </w:r>
      <w:r w:rsidRPr="009204B3">
        <w:t>dissolved state (as partial pressure of CO), but this component is minute, and</w:t>
      </w:r>
      <w:r w:rsidR="001C224B" w:rsidRPr="009204B3">
        <w:t xml:space="preserve"> </w:t>
      </w:r>
      <w:r w:rsidRPr="009204B3">
        <w:t>its measurement is only an indirect guide to the %</w:t>
      </w:r>
      <w:proofErr w:type="spellStart"/>
      <w:r w:rsidRPr="009204B3">
        <w:t>COHb</w:t>
      </w:r>
      <w:proofErr w:type="spellEnd"/>
      <w:r w:rsidRPr="009204B3">
        <w:t>. So %</w:t>
      </w:r>
      <w:proofErr w:type="spellStart"/>
      <w:r w:rsidRPr="009204B3">
        <w:t>COHb</w:t>
      </w:r>
      <w:proofErr w:type="spellEnd"/>
      <w:r w:rsidRPr="009204B3">
        <w:t xml:space="preserve"> is what</w:t>
      </w:r>
      <w:r w:rsidR="001C224B" w:rsidRPr="009204B3">
        <w:t xml:space="preserve"> </w:t>
      </w:r>
      <w:r w:rsidRPr="009204B3">
        <w:t>the blood gas lab is set up to measure.</w:t>
      </w:r>
    </w:p>
    <w:p w14:paraId="152C0BC3" w14:textId="77777777" w:rsidR="006D738A" w:rsidRPr="009204B3" w:rsidRDefault="006D738A" w:rsidP="006D281F">
      <w:pPr>
        <w:pStyle w:val="Indent"/>
      </w:pPr>
      <w:r w:rsidRPr="009204B3">
        <w:lastRenderedPageBreak/>
        <w:t>In summary, not all blood gases are routinely measured and not all blood</w:t>
      </w:r>
      <w:r w:rsidR="001C224B" w:rsidRPr="009204B3">
        <w:t xml:space="preserve"> </w:t>
      </w:r>
      <w:r w:rsidRPr="009204B3">
        <w:t>gas measurements are of true blood gases. Carbon dioxide and oxygen are</w:t>
      </w:r>
      <w:r w:rsidR="001C224B" w:rsidRPr="009204B3">
        <w:t xml:space="preserve"> </w:t>
      </w:r>
      <w:r w:rsidRPr="009204B3">
        <w:t>routinely measured as their partial pressures, PaCO</w:t>
      </w:r>
      <w:r w:rsidR="004B73AD" w:rsidRPr="004B73AD">
        <w:rPr>
          <w:vertAlign w:val="subscript"/>
        </w:rPr>
        <w:t>2</w:t>
      </w:r>
      <w:r w:rsidRPr="009204B3">
        <w:t xml:space="preserve"> and PaO</w:t>
      </w:r>
      <w:r w:rsidR="004B73AD" w:rsidRPr="004B73AD">
        <w:rPr>
          <w:vertAlign w:val="subscript"/>
        </w:rPr>
        <w:t>2</w:t>
      </w:r>
      <w:r w:rsidRPr="009204B3">
        <w:t>, respectively.</w:t>
      </w:r>
      <w:r w:rsidR="001C224B" w:rsidRPr="009204B3">
        <w:t xml:space="preserve"> </w:t>
      </w:r>
      <w:r w:rsidRPr="009204B3">
        <w:t>Carbon monoxide, another blood gas, is measured as %</w:t>
      </w:r>
      <w:proofErr w:type="spellStart"/>
      <w:r w:rsidRPr="009204B3">
        <w:t>COHb</w:t>
      </w:r>
      <w:proofErr w:type="spellEnd"/>
      <w:r w:rsidRPr="009204B3">
        <w:t>. Nitrogen,</w:t>
      </w:r>
      <w:r w:rsidR="001C224B" w:rsidRPr="009204B3">
        <w:t xml:space="preserve"> </w:t>
      </w:r>
      <w:r w:rsidRPr="009204B3">
        <w:t>helium, and krypton (as well as other inert blood gases) are not measured</w:t>
      </w:r>
      <w:r w:rsidR="001C224B" w:rsidRPr="009204B3">
        <w:t xml:space="preserve"> </w:t>
      </w:r>
      <w:r w:rsidRPr="009204B3">
        <w:t>at all.</w:t>
      </w:r>
    </w:p>
    <w:p w14:paraId="55CBED0A" w14:textId="77777777" w:rsidR="006F5DB8" w:rsidRPr="006D281F" w:rsidRDefault="006F5DB8" w:rsidP="00C501B6">
      <w:pPr>
        <w:pStyle w:val="H1"/>
      </w:pPr>
      <w:r w:rsidRPr="006D281F">
        <w:t>&lt;H1&gt;</w:t>
      </w:r>
      <w:r w:rsidR="004B73AD" w:rsidRPr="004B73AD">
        <w:t>TWO SETS OF TESTS</w:t>
      </w:r>
    </w:p>
    <w:p w14:paraId="0B517F7F" w14:textId="422158E1" w:rsidR="006D738A" w:rsidRDefault="004B73AD" w:rsidP="009204B3">
      <w:pPr>
        <w:pStyle w:val="Noindent"/>
      </w:pPr>
      <w:r w:rsidRPr="004B73AD">
        <w:rPr>
          <w:i/>
        </w:rPr>
        <w:t>All</w:t>
      </w:r>
      <w:r w:rsidR="006D738A" w:rsidRPr="009204B3">
        <w:t xml:space="preserve"> blood gas labs have a machine to measure pH, PaCO</w:t>
      </w:r>
      <w:r w:rsidRPr="004B73AD">
        <w:rPr>
          <w:vertAlign w:val="subscript"/>
        </w:rPr>
        <w:t>2</w:t>
      </w:r>
      <w:r w:rsidR="006D738A" w:rsidRPr="009204B3">
        <w:t>, and PaO</w:t>
      </w:r>
      <w:r w:rsidRPr="004B73AD">
        <w:rPr>
          <w:vertAlign w:val="subscript"/>
        </w:rPr>
        <w:t>2</w:t>
      </w:r>
      <w:r w:rsidR="006D738A" w:rsidRPr="009204B3">
        <w:t xml:space="preserve"> and to calculate (or allow for calculation of) the bicarbonate value. </w:t>
      </w:r>
      <w:r w:rsidR="0013583E">
        <w:t xml:space="preserve">When </w:t>
      </w:r>
      <w:r w:rsidR="00A83EA6">
        <w:t xml:space="preserve">the second edition of this book was published in 1999, </w:t>
      </w:r>
      <w:r w:rsidR="007C527A">
        <w:t xml:space="preserve">most </w:t>
      </w:r>
      <w:r w:rsidR="00A83EA6">
        <w:t xml:space="preserve">blood gas </w:t>
      </w:r>
      <w:r w:rsidR="0013583E">
        <w:t xml:space="preserve">labs had to have another machine, called a co-oximeter, to measure </w:t>
      </w:r>
      <w:r w:rsidR="00215388">
        <w:t xml:space="preserve">oxygen saturation, </w:t>
      </w:r>
      <w:r w:rsidR="00C25BBA">
        <w:t>%</w:t>
      </w:r>
      <w:proofErr w:type="spellStart"/>
      <w:r w:rsidR="00215388">
        <w:t>COHb</w:t>
      </w:r>
      <w:proofErr w:type="spellEnd"/>
      <w:r w:rsidR="00B01870">
        <w:t xml:space="preserve">%, </w:t>
      </w:r>
      <w:r w:rsidR="00C25BBA">
        <w:t>%</w:t>
      </w:r>
      <w:proofErr w:type="spellStart"/>
      <w:r w:rsidR="00C25BBA">
        <w:t>MetHb</w:t>
      </w:r>
      <w:proofErr w:type="spellEnd"/>
      <w:r w:rsidR="00C25BBA">
        <w:t>, and</w:t>
      </w:r>
      <w:r w:rsidR="00B01870">
        <w:t xml:space="preserve"> hemoglobin content</w:t>
      </w:r>
      <w:r w:rsidR="00792798">
        <w:t xml:space="preserve"> (Figure 1.1)</w:t>
      </w:r>
      <w:r w:rsidR="00B01870">
        <w:t>.</w:t>
      </w:r>
      <w:r w:rsidR="0013583E">
        <w:t xml:space="preserve"> </w:t>
      </w:r>
      <w:r w:rsidR="00792798">
        <w:t>All m</w:t>
      </w:r>
      <w:r w:rsidR="0013583E">
        <w:t xml:space="preserve">odern </w:t>
      </w:r>
      <w:r w:rsidR="00091ABE">
        <w:t xml:space="preserve">blood gas machines </w:t>
      </w:r>
      <w:r w:rsidR="0013583E">
        <w:t>now incorporate th</w:t>
      </w:r>
      <w:r w:rsidR="00792798">
        <w:t xml:space="preserve">e co-oximeter </w:t>
      </w:r>
      <w:r w:rsidR="0013583E">
        <w:t xml:space="preserve">function as well as basic measurement of pH, PaCO2, and PaO2. </w:t>
      </w:r>
      <w:r w:rsidR="006D738A" w:rsidRPr="009204B3">
        <w:t>(Fig. 1.</w:t>
      </w:r>
      <w:r w:rsidR="00792798">
        <w:t>2</w:t>
      </w:r>
      <w:r w:rsidR="006D738A" w:rsidRPr="009204B3">
        <w:t>).</w:t>
      </w:r>
      <w:r w:rsidR="00792798">
        <w:t xml:space="preserve">  </w:t>
      </w:r>
    </w:p>
    <w:p w14:paraId="1E3C5785" w14:textId="77777777" w:rsidR="003F7692" w:rsidRPr="009204B3" w:rsidRDefault="00E60666" w:rsidP="003F7692">
      <w:pPr>
        <w:pStyle w:val="Noindent"/>
      </w:pPr>
      <w:r>
        <w:t>&lt;</w:t>
      </w:r>
      <w:r w:rsidRPr="009204B3">
        <w:t>FIG1.1</w:t>
      </w:r>
      <w:r>
        <w:t>&gt;</w:t>
      </w:r>
      <w:r w:rsidR="003F7692">
        <w:t xml:space="preserve"> &lt;</w:t>
      </w:r>
      <w:r w:rsidR="003F7692" w:rsidRPr="009204B3">
        <w:t>FIG1.</w:t>
      </w:r>
      <w:r w:rsidR="003F7692">
        <w:t>2&gt;</w:t>
      </w:r>
    </w:p>
    <w:p w14:paraId="225ECB64" w14:textId="681BF04B" w:rsidR="006D738A" w:rsidRPr="009204B3" w:rsidRDefault="006D738A" w:rsidP="006D281F">
      <w:pPr>
        <w:pStyle w:val="Indent"/>
      </w:pPr>
      <w:r w:rsidRPr="009204B3">
        <w:t xml:space="preserve">Why do I emphasize </w:t>
      </w:r>
      <w:r w:rsidR="004B73AD" w:rsidRPr="004B73AD">
        <w:rPr>
          <w:i/>
        </w:rPr>
        <w:t>two sets of measurements?</w:t>
      </w:r>
      <w:r w:rsidRPr="009204B3">
        <w:t xml:space="preserve"> The answer is that </w:t>
      </w:r>
      <w:r w:rsidR="00597C1A">
        <w:t xml:space="preserve">it is important to note not just the results for PaO2, PaCO2 and pH, but also the co-oximetry values. </w:t>
      </w:r>
      <w:r w:rsidR="001D61B7">
        <w:t xml:space="preserve">It is important to be aware that PaO2 can be normal </w:t>
      </w:r>
      <w:r w:rsidR="00E66E38">
        <w:t xml:space="preserve">in </w:t>
      </w:r>
      <w:r w:rsidRPr="009204B3">
        <w:t xml:space="preserve">such life-threatening conditions as carbon monoxide poisoning and methemoglobinemia. </w:t>
      </w:r>
      <w:r w:rsidR="00E66E38">
        <w:t>F</w:t>
      </w:r>
      <w:r w:rsidRPr="009204B3">
        <w:t>urthermore, the SaO</w:t>
      </w:r>
      <w:r w:rsidR="004B73AD" w:rsidRPr="004B73AD">
        <w:rPr>
          <w:vertAlign w:val="subscript"/>
        </w:rPr>
        <w:t>2</w:t>
      </w:r>
      <w:r w:rsidRPr="009204B3">
        <w:t xml:space="preserve"> value calculated from the PaO</w:t>
      </w:r>
      <w:r w:rsidR="004B73AD" w:rsidRPr="004B73AD">
        <w:rPr>
          <w:vertAlign w:val="subscript"/>
        </w:rPr>
        <w:t xml:space="preserve">2 </w:t>
      </w:r>
      <w:r w:rsidRPr="009204B3">
        <w:t>will be falsely high, thus setting the stage for possible serious misdiagnosis (see</w:t>
      </w:r>
      <w:r w:rsidR="001C224B" w:rsidRPr="009204B3">
        <w:t xml:space="preserve"> </w:t>
      </w:r>
      <w:r w:rsidRPr="009204B3">
        <w:t>Chapter 6).</w:t>
      </w:r>
      <w:r w:rsidR="0018250E">
        <w:t xml:space="preserve"> So, when you see a value for SaO2 </w:t>
      </w:r>
      <w:r w:rsidR="003D528D">
        <w:t xml:space="preserve">in the blood gas report, make sure it is measured, and not just calculated from SaO2. </w:t>
      </w:r>
    </w:p>
    <w:p w14:paraId="29AD6FDB" w14:textId="5B926DE6" w:rsidR="001C224B" w:rsidRPr="009204B3" w:rsidRDefault="003D528D" w:rsidP="006D281F">
      <w:pPr>
        <w:pStyle w:val="Indent"/>
      </w:pPr>
      <w:r>
        <w:t xml:space="preserve">In summary, </w:t>
      </w:r>
      <w:r w:rsidR="006D738A" w:rsidRPr="009204B3">
        <w:t>keep in</w:t>
      </w:r>
      <w:r w:rsidR="001C224B" w:rsidRPr="009204B3">
        <w:t xml:space="preserve"> </w:t>
      </w:r>
      <w:r w:rsidR="006D738A" w:rsidRPr="009204B3">
        <w:t xml:space="preserve">mind that a complete </w:t>
      </w:r>
      <w:r w:rsidR="006549B1">
        <w:t>“</w:t>
      </w:r>
      <w:r w:rsidR="006D738A" w:rsidRPr="009204B3">
        <w:t>blood gas analysis</w:t>
      </w:r>
      <w:r w:rsidR="006549B1">
        <w:t>”</w:t>
      </w:r>
      <w:r w:rsidR="006D738A" w:rsidRPr="009204B3">
        <w:t xml:space="preserve"> involves two sets of measurements:</w:t>
      </w:r>
      <w:r w:rsidR="001C224B" w:rsidRPr="009204B3">
        <w:t xml:space="preserve"> </w:t>
      </w:r>
      <w:r w:rsidR="006D738A" w:rsidRPr="009204B3">
        <w:t>blood gases</w:t>
      </w:r>
      <w:r w:rsidR="00602F9B">
        <w:t xml:space="preserve">, </w:t>
      </w:r>
      <w:r w:rsidR="006D738A" w:rsidRPr="009204B3">
        <w:t>and measurements related to hemoglobin content and binding.</w:t>
      </w:r>
    </w:p>
    <w:p w14:paraId="522CE44C" w14:textId="3EA7C0A8" w:rsidR="006D738A" w:rsidRPr="009204B3" w:rsidRDefault="006D738A" w:rsidP="009204B3">
      <w:pPr>
        <w:pStyle w:val="Noindent"/>
      </w:pPr>
      <w:commentRangeStart w:id="6"/>
      <w:commentRangeStart w:id="7"/>
      <w:commentRangeStart w:id="8"/>
      <w:commentRangeStart w:id="9"/>
      <w:del w:id="10" w:author="Fischer, Ashley" w:date="2024-11-08T11:58:00Z">
        <w:r w:rsidRPr="009204B3" w:rsidDel="00956196">
          <w:lastRenderedPageBreak/>
          <w:delText>On the lines below</w:delText>
        </w:r>
        <w:commentRangeEnd w:id="6"/>
        <w:r w:rsidR="00C379AF" w:rsidDel="00956196">
          <w:rPr>
            <w:rStyle w:val="CommentReference"/>
            <w:rFonts w:ascii="DejaVu Sans Condensed" w:hAnsi="DejaVu Sans Condensed"/>
            <w:color w:val="000000"/>
          </w:rPr>
          <w:commentReference w:id="6"/>
        </w:r>
        <w:commentRangeEnd w:id="7"/>
        <w:r w:rsidR="009911E8" w:rsidDel="00956196">
          <w:rPr>
            <w:rStyle w:val="CommentReference"/>
            <w:rFonts w:ascii="DejaVu Sans Condensed" w:hAnsi="DejaVu Sans Condensed"/>
            <w:color w:val="000000"/>
          </w:rPr>
          <w:commentReference w:id="7"/>
        </w:r>
      </w:del>
      <w:ins w:id="11" w:author="Fischer, Ashley" w:date="2024-11-08T11:58:00Z">
        <w:r w:rsidR="00956196">
          <w:t>In the space that follows</w:t>
        </w:r>
      </w:ins>
      <w:r w:rsidRPr="009204B3">
        <w:t xml:space="preserve">, write the </w:t>
      </w:r>
      <w:r w:rsidR="004119BE">
        <w:t xml:space="preserve">values reported from a blood gas measurement in your lab, and </w:t>
      </w:r>
      <w:r w:rsidR="00CD0939">
        <w:t>state whether the SaO2 reported is calculated, measured, or bot</w:t>
      </w:r>
      <w:r w:rsidR="00690213">
        <w:t xml:space="preserve">h, i.e., two separate entries for </w:t>
      </w:r>
      <w:r w:rsidR="00CD0939">
        <w:t xml:space="preserve">SaO2. </w:t>
      </w:r>
      <w:r w:rsidR="00690213">
        <w:t xml:space="preserve"> </w:t>
      </w:r>
      <w:del w:id="12" w:author="Fischer, Ashley" w:date="2024-11-08T11:20:00Z">
        <w:r w:rsidR="00142CAE" w:rsidRPr="00792798" w:rsidDel="00C85D6C">
          <w:rPr>
            <w:b/>
            <w:bCs/>
            <w:highlight w:val="yellow"/>
          </w:rPr>
          <w:delText>Print: Write in with your pencil.</w:delText>
        </w:r>
        <w:r w:rsidR="00142CAE" w:rsidRPr="00142CAE" w:rsidDel="00C85D6C">
          <w:rPr>
            <w:highlight w:val="yellow"/>
          </w:rPr>
          <w:delText xml:space="preserve"> </w:delText>
        </w:r>
        <w:r w:rsidR="00142CAE" w:rsidRPr="00792798" w:rsidDel="00C85D6C">
          <w:rPr>
            <w:b/>
            <w:bCs/>
            <w:highlight w:val="yellow"/>
          </w:rPr>
          <w:delText>E-book????</w:delText>
        </w:r>
      </w:del>
    </w:p>
    <w:p w14:paraId="3307885E" w14:textId="77777777" w:rsidR="00704FC8" w:rsidRPr="00761FF1" w:rsidRDefault="00704FC8" w:rsidP="00704FC8">
      <w:pPr>
        <w:pStyle w:val="Noindent"/>
      </w:pPr>
      <w:r w:rsidRPr="00761FF1">
        <w:t>&lt;QICON</w:t>
      </w:r>
      <w:proofErr w:type="gramStart"/>
      <w:r w:rsidRPr="00761FF1">
        <w:t>&gt;?&lt;</w:t>
      </w:r>
      <w:proofErr w:type="gramEnd"/>
      <w:r w:rsidRPr="00761FF1">
        <w:t>/QICON&gt;</w:t>
      </w:r>
    </w:p>
    <w:p w14:paraId="50D82299" w14:textId="77777777" w:rsidR="002A7287" w:rsidRDefault="00577A41" w:rsidP="00C501B6">
      <w:pPr>
        <w:pStyle w:val="Line"/>
      </w:pPr>
      <w:r w:rsidRPr="00577A41">
        <w:tab/>
      </w:r>
    </w:p>
    <w:p w14:paraId="0EB4180F" w14:textId="77777777" w:rsidR="009E5106" w:rsidRPr="00577A41" w:rsidRDefault="009E5106" w:rsidP="00577A41">
      <w:pPr>
        <w:pStyle w:val="Noindent"/>
        <w:tabs>
          <w:tab w:val="right" w:pos="9360"/>
        </w:tabs>
        <w:jc w:val="left"/>
        <w:rPr>
          <w:u w:val="single"/>
        </w:rPr>
      </w:pPr>
      <w:r>
        <w:rPr>
          <w:u w:val="single"/>
        </w:rPr>
        <w:tab/>
      </w:r>
      <w:commentRangeEnd w:id="8"/>
      <w:r w:rsidR="00685AFD">
        <w:rPr>
          <w:rStyle w:val="CommentReference"/>
          <w:rFonts w:ascii="DejaVu Sans Condensed" w:hAnsi="DejaVu Sans Condensed"/>
          <w:color w:val="000000"/>
        </w:rPr>
        <w:commentReference w:id="8"/>
      </w:r>
      <w:commentRangeEnd w:id="9"/>
      <w:r w:rsidR="00685AFD">
        <w:rPr>
          <w:rStyle w:val="CommentReference"/>
          <w:rFonts w:ascii="DejaVu Sans Condensed" w:hAnsi="DejaVu Sans Condensed"/>
          <w:color w:val="000000"/>
        </w:rPr>
        <w:commentReference w:id="9"/>
      </w:r>
    </w:p>
    <w:p w14:paraId="2E0BAE13" w14:textId="77777777" w:rsidR="006D738A" w:rsidRPr="009204B3" w:rsidRDefault="006D738A" w:rsidP="009204B3">
      <w:pPr>
        <w:pStyle w:val="Noindent"/>
      </w:pPr>
      <w:r w:rsidRPr="009204B3">
        <w:t>This is one question I can</w:t>
      </w:r>
      <w:r w:rsidR="006549B1">
        <w:t>’</w:t>
      </w:r>
      <w:r w:rsidRPr="009204B3">
        <w:t>t answer for you. I recommend you find out the answers and not let it pass.</w:t>
      </w:r>
    </w:p>
    <w:p w14:paraId="746A1797" w14:textId="396C1BA4" w:rsidR="00D43428" w:rsidRPr="00792798" w:rsidRDefault="006D738A" w:rsidP="00D43428">
      <w:pPr>
        <w:pStyle w:val="Noindent"/>
        <w:rPr>
          <w:b/>
          <w:bCs/>
        </w:rPr>
      </w:pPr>
      <w:r w:rsidRPr="009204B3">
        <w:t xml:space="preserve">Now, for a question we can answer together: </w:t>
      </w:r>
      <w:commentRangeStart w:id="13"/>
      <w:r w:rsidRPr="009204B3">
        <w:t>What is the maximum value attainable by adding the values obtained for SaO</w:t>
      </w:r>
      <w:r w:rsidR="004B73AD" w:rsidRPr="004B73AD">
        <w:rPr>
          <w:vertAlign w:val="subscript"/>
        </w:rPr>
        <w:t>2</w:t>
      </w:r>
      <w:r w:rsidRPr="009204B3">
        <w:t>, %</w:t>
      </w:r>
      <w:proofErr w:type="spellStart"/>
      <w:r w:rsidRPr="009204B3">
        <w:t>COHb</w:t>
      </w:r>
      <w:proofErr w:type="spellEnd"/>
      <w:r w:rsidRPr="009204B3">
        <w:t>, and %</w:t>
      </w:r>
      <w:proofErr w:type="spellStart"/>
      <w:r w:rsidRPr="009204B3">
        <w:t>MetHb</w:t>
      </w:r>
      <w:proofErr w:type="spellEnd"/>
      <w:r w:rsidRPr="009204B3">
        <w:t xml:space="preserve"> from</w:t>
      </w:r>
      <w:r w:rsidR="001C224B" w:rsidRPr="009204B3">
        <w:t xml:space="preserve"> </w:t>
      </w:r>
      <w:r w:rsidRPr="009204B3">
        <w:t>a single blood sample</w:t>
      </w:r>
      <w:commentRangeStart w:id="14"/>
      <w:commentRangeStart w:id="15"/>
      <w:r w:rsidRPr="009204B3">
        <w:t>?</w:t>
      </w:r>
      <w:r w:rsidR="00D43428">
        <w:t xml:space="preserve"> </w:t>
      </w:r>
      <w:del w:id="16" w:author="Fischer, Ashley" w:date="2024-11-07T10:11:00Z">
        <w:r w:rsidR="00D43428" w:rsidRPr="00792798" w:rsidDel="009911E8">
          <w:rPr>
            <w:b/>
            <w:bCs/>
            <w:highlight w:val="yellow"/>
          </w:rPr>
          <w:delText>(Print: Circle your answers. E-book: click on your answers.)</w:delText>
        </w:r>
        <w:commentRangeEnd w:id="14"/>
        <w:r w:rsidR="000B2380" w:rsidDel="009911E8">
          <w:rPr>
            <w:rStyle w:val="CommentReference"/>
            <w:rFonts w:ascii="DejaVu Sans Condensed" w:hAnsi="DejaVu Sans Condensed"/>
            <w:color w:val="000000"/>
          </w:rPr>
          <w:commentReference w:id="14"/>
        </w:r>
        <w:commentRangeEnd w:id="15"/>
        <w:r w:rsidR="009911E8" w:rsidDel="009911E8">
          <w:rPr>
            <w:rStyle w:val="CommentReference"/>
            <w:rFonts w:ascii="DejaVu Sans Condensed" w:hAnsi="DejaVu Sans Condensed"/>
            <w:color w:val="000000"/>
          </w:rPr>
          <w:commentReference w:id="15"/>
        </w:r>
      </w:del>
    </w:p>
    <w:p w14:paraId="43075FB5" w14:textId="77777777" w:rsidR="00704FC8" w:rsidRPr="00761FF1" w:rsidRDefault="00704FC8" w:rsidP="00704FC8">
      <w:pPr>
        <w:pStyle w:val="Noindent"/>
      </w:pPr>
      <w:r w:rsidRPr="00761FF1">
        <w:t>&lt;QICON</w:t>
      </w:r>
      <w:proofErr w:type="gramStart"/>
      <w:r w:rsidRPr="00761FF1">
        <w:t>&gt;?&lt;</w:t>
      </w:r>
      <w:proofErr w:type="gramEnd"/>
      <w:r w:rsidRPr="00761FF1">
        <w:t>/QICON&gt;</w:t>
      </w:r>
    </w:p>
    <w:p w14:paraId="05B8B16A" w14:textId="18131A53" w:rsidR="00575F0E" w:rsidRDefault="00575F0E" w:rsidP="00575F0E">
      <w:pPr>
        <w:pStyle w:val="List1"/>
      </w:pPr>
      <w:r>
        <w:t>&lt;</w:t>
      </w:r>
      <w:r w:rsidR="001D06E2">
        <w:t>AL&gt;</w:t>
      </w:r>
    </w:p>
    <w:p w14:paraId="61CCE2BE" w14:textId="55169CD5" w:rsidR="006D738A" w:rsidRPr="009204B3" w:rsidRDefault="006D738A" w:rsidP="00E006D2">
      <w:pPr>
        <w:pStyle w:val="ListALauto"/>
        <w:numPr>
          <w:ilvl w:val="0"/>
          <w:numId w:val="5"/>
        </w:numPr>
        <w:ind w:hanging="720"/>
      </w:pPr>
      <w:r w:rsidRPr="009204B3">
        <w:t>100%</w:t>
      </w:r>
    </w:p>
    <w:p w14:paraId="0C238AB0" w14:textId="5FB4CB03" w:rsidR="006D738A" w:rsidRPr="009204B3" w:rsidRDefault="006D738A" w:rsidP="00E006D2">
      <w:pPr>
        <w:pStyle w:val="ListALauto"/>
        <w:numPr>
          <w:ilvl w:val="0"/>
          <w:numId w:val="5"/>
        </w:numPr>
        <w:ind w:hanging="720"/>
      </w:pPr>
      <w:r w:rsidRPr="009204B3">
        <w:t>200%</w:t>
      </w:r>
    </w:p>
    <w:p w14:paraId="4A8C387C" w14:textId="1445F2F0" w:rsidR="006D738A" w:rsidRPr="009204B3" w:rsidRDefault="006D738A" w:rsidP="00E006D2">
      <w:pPr>
        <w:pStyle w:val="ListALauto"/>
        <w:numPr>
          <w:ilvl w:val="0"/>
          <w:numId w:val="5"/>
        </w:numPr>
        <w:ind w:hanging="720"/>
      </w:pPr>
      <w:r w:rsidRPr="009204B3">
        <w:t>Depends on the hemoglobin content</w:t>
      </w:r>
      <w:commentRangeEnd w:id="13"/>
      <w:r w:rsidR="00113568">
        <w:rPr>
          <w:rStyle w:val="CommentReference"/>
          <w:rFonts w:ascii="DejaVu Sans Condensed" w:hAnsi="DejaVu Sans Condensed"/>
          <w:color w:val="000000"/>
        </w:rPr>
        <w:commentReference w:id="13"/>
      </w:r>
    </w:p>
    <w:p w14:paraId="005FCFE2" w14:textId="14F97D8D" w:rsidR="006D738A" w:rsidRPr="009204B3" w:rsidRDefault="006D738A" w:rsidP="009204B3">
      <w:pPr>
        <w:pStyle w:val="Noindent"/>
      </w:pPr>
      <w:r w:rsidRPr="009204B3">
        <w:t>Just as %</w:t>
      </w:r>
      <w:proofErr w:type="spellStart"/>
      <w:r w:rsidRPr="009204B3">
        <w:t>COHb</w:t>
      </w:r>
      <w:proofErr w:type="spellEnd"/>
      <w:r w:rsidRPr="009204B3">
        <w:t xml:space="preserve"> is the percent of hemoglobin sites chemically combined with carbon monoxide, SaO</w:t>
      </w:r>
      <w:r w:rsidR="004B73AD" w:rsidRPr="004B73AD">
        <w:rPr>
          <w:vertAlign w:val="subscript"/>
        </w:rPr>
        <w:t>2</w:t>
      </w:r>
      <w:r w:rsidRPr="009204B3">
        <w:t xml:space="preserve"> is the percentage of hemoglobin sites chemically combined</w:t>
      </w:r>
      <w:r w:rsidR="001C224B" w:rsidRPr="009204B3">
        <w:t xml:space="preserve"> </w:t>
      </w:r>
      <w:r w:rsidRPr="009204B3">
        <w:t>(</w:t>
      </w:r>
      <w:r w:rsidR="004B73AD" w:rsidRPr="004B73AD">
        <w:rPr>
          <w:i/>
        </w:rPr>
        <w:t>saturated</w:t>
      </w:r>
      <w:r w:rsidRPr="009204B3">
        <w:t>) with oxygen, i.e., the %O</w:t>
      </w:r>
      <w:r w:rsidR="004B73AD" w:rsidRPr="004B73AD">
        <w:rPr>
          <w:vertAlign w:val="subscript"/>
        </w:rPr>
        <w:t>2</w:t>
      </w:r>
      <w:r w:rsidRPr="009204B3">
        <w:t>Hb (SaO</w:t>
      </w:r>
      <w:r w:rsidR="004B73AD" w:rsidRPr="004B73AD">
        <w:rPr>
          <w:vertAlign w:val="subscript"/>
        </w:rPr>
        <w:t>2</w:t>
      </w:r>
      <w:r w:rsidRPr="009204B3">
        <w:t xml:space="preserve"> </w:t>
      </w:r>
      <w:r w:rsidR="001866DA">
        <w:t xml:space="preserve">is </w:t>
      </w:r>
      <w:r w:rsidRPr="009204B3">
        <w:t>the more popular</w:t>
      </w:r>
      <w:r w:rsidR="001C224B" w:rsidRPr="009204B3">
        <w:t xml:space="preserve"> </w:t>
      </w:r>
      <w:r w:rsidRPr="009204B3">
        <w:t>term). A hemoglobin-binding site cannot contain more than one gas molecule at</w:t>
      </w:r>
      <w:r w:rsidR="001C224B" w:rsidRPr="009204B3">
        <w:t xml:space="preserve"> </w:t>
      </w:r>
      <w:r w:rsidRPr="009204B3">
        <w:t>the same time, so the two percentages (%O</w:t>
      </w:r>
      <w:r w:rsidR="004B73AD" w:rsidRPr="004B73AD">
        <w:rPr>
          <w:vertAlign w:val="subscript"/>
        </w:rPr>
        <w:t>2</w:t>
      </w:r>
      <w:r w:rsidRPr="009204B3">
        <w:t>Hb and %</w:t>
      </w:r>
      <w:proofErr w:type="spellStart"/>
      <w:r w:rsidRPr="009204B3">
        <w:t>COHb</w:t>
      </w:r>
      <w:proofErr w:type="spellEnd"/>
      <w:r w:rsidRPr="009204B3">
        <w:t>) are additive.</w:t>
      </w:r>
    </w:p>
    <w:p w14:paraId="76B6B49D" w14:textId="77777777" w:rsidR="006D738A" w:rsidRPr="009204B3" w:rsidRDefault="006D738A" w:rsidP="00C501B6">
      <w:pPr>
        <w:pStyle w:val="Indent"/>
      </w:pPr>
      <w:r w:rsidRPr="009204B3">
        <w:t>Methemoglobin is hemoglobin that has iron in its ferric or oxidized state</w:t>
      </w:r>
      <w:r w:rsidR="001C224B" w:rsidRPr="009204B3">
        <w:t xml:space="preserve"> </w:t>
      </w:r>
      <w:r w:rsidRPr="009204B3">
        <w:t>(Fe</w:t>
      </w:r>
      <w:r w:rsidR="0050796C" w:rsidRPr="00C501B6">
        <w:rPr>
          <w:vertAlign w:val="superscript"/>
        </w:rPr>
        <w:t>+++</w:t>
      </w:r>
      <w:r w:rsidRPr="009204B3">
        <w:t>) as opposed to the normal ferrous state (Fe</w:t>
      </w:r>
      <w:r w:rsidR="0050796C" w:rsidRPr="00800816">
        <w:rPr>
          <w:vertAlign w:val="superscript"/>
        </w:rPr>
        <w:t>++</w:t>
      </w:r>
      <w:r w:rsidRPr="009204B3">
        <w:t>); hemoglobin with</w:t>
      </w:r>
      <w:r w:rsidR="001C224B" w:rsidRPr="009204B3">
        <w:t xml:space="preserve"> </w:t>
      </w:r>
      <w:r w:rsidRPr="009204B3">
        <w:t>Fe</w:t>
      </w:r>
      <w:r w:rsidR="0050796C" w:rsidRPr="00C501B6">
        <w:rPr>
          <w:vertAlign w:val="superscript"/>
        </w:rPr>
        <w:t>+++</w:t>
      </w:r>
      <w:r w:rsidRPr="009204B3">
        <w:t xml:space="preserve"> can bind </w:t>
      </w:r>
      <w:r w:rsidR="004B73AD" w:rsidRPr="004B73AD">
        <w:rPr>
          <w:i/>
        </w:rPr>
        <w:t>neither</w:t>
      </w:r>
      <w:r w:rsidRPr="009204B3">
        <w:t xml:space="preserve"> oxygen </w:t>
      </w:r>
      <w:r w:rsidR="004B73AD" w:rsidRPr="004B73AD">
        <w:rPr>
          <w:i/>
        </w:rPr>
        <w:t>nor</w:t>
      </w:r>
      <w:r w:rsidRPr="009204B3">
        <w:t xml:space="preserve"> carbon </w:t>
      </w:r>
      <w:r w:rsidRPr="009204B3">
        <w:lastRenderedPageBreak/>
        <w:t xml:space="preserve">monoxide. </w:t>
      </w:r>
      <w:commentRangeStart w:id="17"/>
      <w:r w:rsidRPr="009204B3">
        <w:t>Thus SaO</w:t>
      </w:r>
      <w:r w:rsidR="004B73AD" w:rsidRPr="004B73AD">
        <w:rPr>
          <w:vertAlign w:val="subscript"/>
        </w:rPr>
        <w:t>2</w:t>
      </w:r>
      <w:r w:rsidRPr="009204B3">
        <w:t>, %</w:t>
      </w:r>
      <w:proofErr w:type="spellStart"/>
      <w:r w:rsidRPr="009204B3">
        <w:t>COHb</w:t>
      </w:r>
      <w:proofErr w:type="spellEnd"/>
      <w:r w:rsidRPr="009204B3">
        <w:t>,</w:t>
      </w:r>
      <w:r w:rsidR="001C224B" w:rsidRPr="009204B3">
        <w:t xml:space="preserve"> </w:t>
      </w:r>
      <w:r w:rsidRPr="009204B3">
        <w:t>and %</w:t>
      </w:r>
      <w:proofErr w:type="spellStart"/>
      <w:r w:rsidRPr="009204B3">
        <w:t>MetHb</w:t>
      </w:r>
      <w:proofErr w:type="spellEnd"/>
      <w:r w:rsidRPr="009204B3">
        <w:t xml:space="preserve"> each represent separate portions of the total hemoglobin content</w:t>
      </w:r>
      <w:r w:rsidR="001C224B" w:rsidRPr="009204B3">
        <w:t xml:space="preserve"> </w:t>
      </w:r>
      <w:r w:rsidRPr="009204B3">
        <w:t>and together cannot exceed 100%.</w:t>
      </w:r>
      <w:commentRangeEnd w:id="17"/>
      <w:r w:rsidR="001D4E52">
        <w:rPr>
          <w:rStyle w:val="CommentReference"/>
          <w:rFonts w:ascii="DejaVu Sans Condensed" w:hAnsi="DejaVu Sans Condensed"/>
          <w:color w:val="000000"/>
        </w:rPr>
        <w:commentReference w:id="17"/>
      </w:r>
    </w:p>
    <w:p w14:paraId="5A3BEEFC" w14:textId="77777777" w:rsidR="006D738A" w:rsidRDefault="006D738A" w:rsidP="00C501B6">
      <w:pPr>
        <w:pStyle w:val="Indent"/>
      </w:pPr>
      <w:r w:rsidRPr="009204B3">
        <w:t>In summary, the blood gas machine is used to measure partial pressure of</w:t>
      </w:r>
      <w:r w:rsidR="001C224B" w:rsidRPr="009204B3">
        <w:t xml:space="preserve"> </w:t>
      </w:r>
      <w:r w:rsidRPr="009204B3">
        <w:t>oxygen and carbon dioxide (PO</w:t>
      </w:r>
      <w:r w:rsidR="004B73AD" w:rsidRPr="004B73AD">
        <w:rPr>
          <w:vertAlign w:val="subscript"/>
        </w:rPr>
        <w:t>2</w:t>
      </w:r>
      <w:r w:rsidRPr="009204B3">
        <w:t xml:space="preserve"> and PCO</w:t>
      </w:r>
      <w:r w:rsidR="004B73AD" w:rsidRPr="004B73AD">
        <w:rPr>
          <w:vertAlign w:val="subscript"/>
        </w:rPr>
        <w:t>2</w:t>
      </w:r>
      <w:r w:rsidRPr="009204B3">
        <w:t>) and pH, and to perform some calculations based on these data. The co-oximeter (either a separate machine or</w:t>
      </w:r>
      <w:r w:rsidR="001C224B" w:rsidRPr="009204B3">
        <w:t xml:space="preserve"> </w:t>
      </w:r>
      <w:r w:rsidRPr="009204B3">
        <w:t>incorporated into the blood gas machine) is used to measure the quantity and</w:t>
      </w:r>
      <w:r w:rsidR="001C224B" w:rsidRPr="009204B3">
        <w:t xml:space="preserve"> </w:t>
      </w:r>
      <w:r w:rsidRPr="009204B3">
        <w:t>various states of hemoglobin, values that allow for calculation of oxygen content (see Chapter 2). All blood gas labs are set up to measure PO</w:t>
      </w:r>
      <w:r w:rsidR="004B73AD" w:rsidRPr="004B73AD">
        <w:rPr>
          <w:vertAlign w:val="subscript"/>
        </w:rPr>
        <w:t>2</w:t>
      </w:r>
      <w:r w:rsidRPr="009204B3">
        <w:t>, PCO</w:t>
      </w:r>
      <w:r w:rsidR="004B73AD" w:rsidRPr="004B73AD">
        <w:rPr>
          <w:vertAlign w:val="subscript"/>
        </w:rPr>
        <w:t>2</w:t>
      </w:r>
      <w:r w:rsidRPr="009204B3">
        <w:t>, and</w:t>
      </w:r>
      <w:r w:rsidR="001C224B" w:rsidRPr="009204B3">
        <w:t xml:space="preserve"> </w:t>
      </w:r>
      <w:r w:rsidRPr="009204B3">
        <w:t>pH; many labs also run the arterial sample through a co-oximeter to measure</w:t>
      </w:r>
      <w:r w:rsidR="001C224B" w:rsidRPr="009204B3">
        <w:t xml:space="preserve"> </w:t>
      </w:r>
      <w:r w:rsidRPr="009204B3">
        <w:t>additional values (Figs. 1.1 and 1.2). Normal values for blood gas measurements and calculations are shown in Table 1.1.</w:t>
      </w:r>
    </w:p>
    <w:p w14:paraId="484C1CD4" w14:textId="77777777" w:rsidR="00E60666" w:rsidRPr="009204B3" w:rsidRDefault="00E60666" w:rsidP="00E60666">
      <w:pPr>
        <w:pStyle w:val="Noindent"/>
      </w:pPr>
      <w:r>
        <w:t>&lt;</w:t>
      </w:r>
      <w:r w:rsidRPr="009204B3">
        <w:t>TAB1.1</w:t>
      </w:r>
      <w:r>
        <w:t>&gt;</w:t>
      </w:r>
    </w:p>
    <w:p w14:paraId="2AFABE58" w14:textId="77777777" w:rsidR="006F5DB8" w:rsidRPr="00C501B6" w:rsidRDefault="006F5DB8" w:rsidP="00C501B6">
      <w:pPr>
        <w:pStyle w:val="H1"/>
      </w:pPr>
      <w:r w:rsidRPr="00C501B6">
        <w:t>&lt;H1&gt;</w:t>
      </w:r>
      <w:r w:rsidR="004B73AD" w:rsidRPr="004B73AD">
        <w:t>ELECTROLYTE MEASUREMENTS</w:t>
      </w:r>
    </w:p>
    <w:p w14:paraId="7064FAD3" w14:textId="2169E974" w:rsidR="006D738A" w:rsidRPr="009204B3" w:rsidRDefault="006840B8" w:rsidP="009204B3">
      <w:pPr>
        <w:pStyle w:val="Noindent"/>
      </w:pPr>
      <w:r>
        <w:t>M</w:t>
      </w:r>
      <w:r w:rsidR="006D738A" w:rsidRPr="009204B3">
        <w:t xml:space="preserve">any blood gas labs </w:t>
      </w:r>
      <w:r>
        <w:t xml:space="preserve">now also measure </w:t>
      </w:r>
      <w:r w:rsidR="006D738A" w:rsidRPr="009204B3">
        <w:t>electrolytes in the arterial sample (sodium, potassium, chloride, bicarbonate, and occasionally calcium and magnesium). This has been made</w:t>
      </w:r>
      <w:r w:rsidR="001C224B" w:rsidRPr="009204B3">
        <w:t xml:space="preserve"> </w:t>
      </w:r>
      <w:r w:rsidR="006D738A" w:rsidRPr="009204B3">
        <w:t>possible by incorporating special electrodes into the blood gas machine. The</w:t>
      </w:r>
      <w:r w:rsidR="001C224B" w:rsidRPr="009204B3">
        <w:t xml:space="preserve"> </w:t>
      </w:r>
      <w:r w:rsidR="006D738A" w:rsidRPr="009204B3">
        <w:t>model</w:t>
      </w:r>
      <w:r w:rsidR="001B16C7">
        <w:t>s</w:t>
      </w:r>
      <w:r w:rsidR="006D738A" w:rsidRPr="009204B3">
        <w:t xml:space="preserve"> shown in Figure</w:t>
      </w:r>
      <w:r w:rsidR="001B16C7">
        <w:t>s 1.1 and</w:t>
      </w:r>
      <w:r w:rsidR="006D738A" w:rsidRPr="009204B3">
        <w:t xml:space="preserve"> 1.2 can measure electrolytes in the same arterial sam</w:t>
      </w:r>
      <w:r w:rsidR="00530129" w:rsidRPr="009204B3">
        <w:t>ple</w:t>
      </w:r>
      <w:r w:rsidR="00C501B6">
        <w:t xml:space="preserve"> </w:t>
      </w:r>
      <w:r w:rsidR="006D738A" w:rsidRPr="009204B3">
        <w:t>used for blood gas and co-oximetry measurements. Electrolytes as an aid</w:t>
      </w:r>
      <w:r w:rsidR="001C224B" w:rsidRPr="009204B3">
        <w:t xml:space="preserve"> </w:t>
      </w:r>
      <w:r w:rsidR="006D738A" w:rsidRPr="009204B3">
        <w:t>to acid</w:t>
      </w:r>
      <w:r w:rsidR="001E3DE3">
        <w:t>–</w:t>
      </w:r>
      <w:r w:rsidR="006D738A" w:rsidRPr="009204B3">
        <w:t>base diagnosis are discussed in Chapter 7.</w:t>
      </w:r>
    </w:p>
    <w:p w14:paraId="6CF76E14" w14:textId="77777777" w:rsidR="006F5DB8" w:rsidRPr="00C501B6" w:rsidRDefault="006F5DB8" w:rsidP="00C501B6">
      <w:pPr>
        <w:pStyle w:val="H1"/>
      </w:pPr>
      <w:r w:rsidRPr="00C501B6">
        <w:t>&lt;H1&gt;</w:t>
      </w:r>
      <w:r w:rsidR="004B73AD" w:rsidRPr="004B73AD">
        <w:t>HOW MUCH PHYSIOLOGY DO YOU NEED TO KNOW FOR PROPER BLOOD GAS INTERPRETATION?</w:t>
      </w:r>
    </w:p>
    <w:p w14:paraId="6B46F82A" w14:textId="77777777" w:rsidR="006D738A" w:rsidRPr="009204B3" w:rsidRDefault="006D738A" w:rsidP="009204B3">
      <w:pPr>
        <w:pStyle w:val="Noindent"/>
      </w:pPr>
      <w:r w:rsidRPr="009204B3">
        <w:t>No doubt about it, a knowledge of some basic pulmonary physiology is crucial</w:t>
      </w:r>
      <w:r w:rsidR="001C224B" w:rsidRPr="009204B3">
        <w:t xml:space="preserve"> </w:t>
      </w:r>
      <w:r w:rsidRPr="009204B3">
        <w:t>to understanding arterial blood gas data. The next chapter introduces the three</w:t>
      </w:r>
      <w:r w:rsidR="001C224B" w:rsidRPr="009204B3">
        <w:t xml:space="preserve"> </w:t>
      </w:r>
      <w:r w:rsidRPr="009204B3">
        <w:t>physiologic processes and four equations important in blood gas interpretation.</w:t>
      </w:r>
    </w:p>
    <w:p w14:paraId="1CAB49B0" w14:textId="77777777" w:rsidR="006D738A" w:rsidRPr="009204B3" w:rsidRDefault="006D738A" w:rsidP="00C501B6">
      <w:pPr>
        <w:pStyle w:val="Indent"/>
      </w:pPr>
      <w:r w:rsidRPr="009204B3">
        <w:t>Physiology textbooks teach the basics, but most of them don</w:t>
      </w:r>
      <w:r w:rsidR="006549B1">
        <w:t>’</w:t>
      </w:r>
      <w:r w:rsidRPr="009204B3">
        <w:t xml:space="preserve">t relate the material to specific blood gas data or the clinical setting. Without the basics, however, you cannot build any clinical </w:t>
      </w:r>
      <w:r w:rsidRPr="009204B3">
        <w:lastRenderedPageBreak/>
        <w:t>understanding. If you have a standard</w:t>
      </w:r>
      <w:r w:rsidR="001C224B" w:rsidRPr="009204B3">
        <w:t xml:space="preserve"> </w:t>
      </w:r>
      <w:r w:rsidRPr="009204B3">
        <w:t>physiology textbook, you might want to review the sections on oxygenation,</w:t>
      </w:r>
      <w:r w:rsidR="001C224B" w:rsidRPr="009204B3">
        <w:t xml:space="preserve"> </w:t>
      </w:r>
      <w:r w:rsidRPr="009204B3">
        <w:t>ventilation, and acid</w:t>
      </w:r>
      <w:r w:rsidR="001E3DE3">
        <w:t>–</w:t>
      </w:r>
      <w:r w:rsidRPr="009204B3">
        <w:t>base balance as you work through this book. Texts particularly recommended for such review (if needed) are listed in Appendix E:</w:t>
      </w:r>
      <w:r w:rsidR="001C224B" w:rsidRPr="009204B3">
        <w:t xml:space="preserve"> </w:t>
      </w:r>
      <w:r w:rsidRPr="009204B3">
        <w:t xml:space="preserve">Bibliography. </w:t>
      </w:r>
      <w:r w:rsidR="004B73AD" w:rsidRPr="004B73AD">
        <w:rPr>
          <w:i/>
        </w:rPr>
        <w:t>All You Really Need to Know to Interpret Arterial Blood Gases</w:t>
      </w:r>
      <w:r w:rsidRPr="009204B3">
        <w:t xml:space="preserve"> is</w:t>
      </w:r>
      <w:r w:rsidR="001C224B" w:rsidRPr="009204B3">
        <w:t xml:space="preserve"> </w:t>
      </w:r>
      <w:r w:rsidRPr="009204B3">
        <w:t>predicated on basic physiology as taught in medical school and in all respiratory therapy and 4-year nursing schools. You are the best judge of whether additional review is necessary.</w:t>
      </w:r>
    </w:p>
    <w:p w14:paraId="7236A419" w14:textId="77777777" w:rsidR="006F5DB8" w:rsidRPr="00E51028" w:rsidRDefault="006F5DB8" w:rsidP="00C501B6">
      <w:pPr>
        <w:pStyle w:val="H1"/>
      </w:pPr>
      <w:r w:rsidRPr="00E51028">
        <w:t>&lt;H1&gt;</w:t>
      </w:r>
      <w:r w:rsidR="004B73AD" w:rsidRPr="004B73AD">
        <w:t>WHAT OTHER INFORMATION IS NEEDED TO INTERPRET BLOOD GAS DATA?</w:t>
      </w:r>
    </w:p>
    <w:p w14:paraId="35425801" w14:textId="77777777" w:rsidR="006D738A" w:rsidRDefault="006D738A" w:rsidP="009204B3">
      <w:pPr>
        <w:pStyle w:val="Noindent"/>
      </w:pPr>
      <w:r w:rsidRPr="009204B3">
        <w:t xml:space="preserve">In large part, this book is about how to integrate blood gas values </w:t>
      </w:r>
      <w:r w:rsidR="004B73AD" w:rsidRPr="004B73AD">
        <w:rPr>
          <w:i/>
        </w:rPr>
        <w:t>with additional information</w:t>
      </w:r>
      <w:r w:rsidRPr="009204B3">
        <w:t>, to intelligently assess alveolar ventilation, oxygenation, and</w:t>
      </w:r>
      <w:r w:rsidR="00530129" w:rsidRPr="009204B3">
        <w:t xml:space="preserve"> </w:t>
      </w:r>
      <w:r w:rsidRPr="009204B3">
        <w:t>acid</w:t>
      </w:r>
      <w:r w:rsidR="001E3DE3">
        <w:t>–</w:t>
      </w:r>
      <w:r w:rsidRPr="009204B3">
        <w:t xml:space="preserve">base balance. When you can do </w:t>
      </w:r>
      <w:proofErr w:type="gramStart"/>
      <w:r w:rsidRPr="009204B3">
        <w:t>that</w:t>
      </w:r>
      <w:proofErr w:type="gramEnd"/>
      <w:r w:rsidRPr="009204B3">
        <w:t xml:space="preserve"> you will have learned to properly</w:t>
      </w:r>
      <w:r w:rsidR="001C224B" w:rsidRPr="009204B3">
        <w:t xml:space="preserve"> </w:t>
      </w:r>
      <w:r w:rsidRPr="009204B3">
        <w:t>interpret blood gas data. In addition to some knowledge of basic pulmonary</w:t>
      </w:r>
      <w:r w:rsidR="001C224B" w:rsidRPr="009204B3">
        <w:t xml:space="preserve"> </w:t>
      </w:r>
      <w:r w:rsidRPr="009204B3">
        <w:t>physiology, three areas of information are necessary for proper blood gas interpretation.</w:t>
      </w:r>
    </w:p>
    <w:p w14:paraId="197AEFCD" w14:textId="7D597F2E" w:rsidR="00575F0E" w:rsidRPr="009204B3" w:rsidRDefault="00575F0E" w:rsidP="009204B3">
      <w:pPr>
        <w:pStyle w:val="Noindent"/>
      </w:pPr>
      <w:r>
        <w:t>&lt;NL&gt;</w:t>
      </w:r>
    </w:p>
    <w:p w14:paraId="4D370131" w14:textId="529D4501" w:rsidR="006D738A" w:rsidRPr="009204B3" w:rsidRDefault="006D738A" w:rsidP="00AA2D54">
      <w:pPr>
        <w:pStyle w:val="ListNLauto"/>
      </w:pPr>
      <w:r w:rsidRPr="009204B3">
        <w:t>Information about the patient</w:t>
      </w:r>
      <w:r w:rsidR="006549B1">
        <w:t>’</w:t>
      </w:r>
      <w:r w:rsidRPr="009204B3">
        <w:t>s immediate environment:</w:t>
      </w:r>
    </w:p>
    <w:p w14:paraId="6F187EB8" w14:textId="19C255E7" w:rsidR="00E62842" w:rsidRDefault="00E62842" w:rsidP="006549B1">
      <w:pPr>
        <w:pStyle w:val="List2"/>
      </w:pPr>
      <w:r>
        <w:t>&lt;BL&gt;</w:t>
      </w:r>
    </w:p>
    <w:p w14:paraId="5235A50B" w14:textId="57741362" w:rsidR="006549B1" w:rsidRDefault="006D738A" w:rsidP="00AA2D54">
      <w:pPr>
        <w:pStyle w:val="ListBL2auto"/>
      </w:pPr>
      <w:r w:rsidRPr="009204B3">
        <w:t>Inspired oxygen (FIO</w:t>
      </w:r>
      <w:r w:rsidR="004B73AD" w:rsidRPr="004B73AD">
        <w:rPr>
          <w:vertAlign w:val="subscript"/>
        </w:rPr>
        <w:t>2</w:t>
      </w:r>
      <w:r w:rsidRPr="009204B3">
        <w:t>)</w:t>
      </w:r>
    </w:p>
    <w:p w14:paraId="6F097494" w14:textId="148FE5DD" w:rsidR="006D738A" w:rsidRPr="009204B3" w:rsidRDefault="006D738A" w:rsidP="00AA2D54">
      <w:pPr>
        <w:pStyle w:val="ListBL2auto"/>
      </w:pPr>
      <w:r w:rsidRPr="009204B3">
        <w:t>Barometric pressure</w:t>
      </w:r>
    </w:p>
    <w:p w14:paraId="1F93D3C3" w14:textId="77777777" w:rsidR="00E62842" w:rsidRPr="009204B3" w:rsidRDefault="00E62842" w:rsidP="00E62842">
      <w:pPr>
        <w:pStyle w:val="Noindent"/>
      </w:pPr>
      <w:r>
        <w:t>&lt;NL&gt;</w:t>
      </w:r>
    </w:p>
    <w:p w14:paraId="58CA4CF2" w14:textId="1FEC3CF3" w:rsidR="006D738A" w:rsidRPr="009204B3" w:rsidRDefault="006D738A" w:rsidP="00AA2D54">
      <w:pPr>
        <w:pStyle w:val="ListNLauto"/>
      </w:pPr>
      <w:r w:rsidRPr="009204B3">
        <w:t>Additional lab data, for example:</w:t>
      </w:r>
    </w:p>
    <w:p w14:paraId="0E3BD034" w14:textId="77777777" w:rsidR="00E62842" w:rsidRDefault="00E62842" w:rsidP="00E62842">
      <w:pPr>
        <w:pStyle w:val="List2"/>
      </w:pPr>
      <w:r>
        <w:t>&lt;BL&gt;</w:t>
      </w:r>
    </w:p>
    <w:p w14:paraId="63F6D16E" w14:textId="0615E042" w:rsidR="006D738A" w:rsidRPr="009204B3" w:rsidRDefault="006D738A" w:rsidP="00AA2D54">
      <w:pPr>
        <w:pStyle w:val="ListBL2auto"/>
      </w:pPr>
      <w:r w:rsidRPr="009204B3">
        <w:t>Previous blood gas measurements</w:t>
      </w:r>
    </w:p>
    <w:p w14:paraId="0ECD49EC" w14:textId="5C0D3A82" w:rsidR="006D738A" w:rsidRPr="009204B3" w:rsidRDefault="006D738A" w:rsidP="00AA2D54">
      <w:pPr>
        <w:pStyle w:val="ListBL2auto"/>
      </w:pPr>
      <w:r w:rsidRPr="009204B3">
        <w:t>Electrolytes, blood sugar, blood urea nitrogen (BUN)</w:t>
      </w:r>
    </w:p>
    <w:p w14:paraId="749997DB" w14:textId="1355E0B4" w:rsidR="006D738A" w:rsidRPr="009204B3" w:rsidRDefault="006D738A" w:rsidP="00AA2D54">
      <w:pPr>
        <w:pStyle w:val="ListBL2auto"/>
      </w:pPr>
      <w:r w:rsidRPr="009204B3">
        <w:lastRenderedPageBreak/>
        <w:t>Hemoglobin content or hematocrit</w:t>
      </w:r>
    </w:p>
    <w:p w14:paraId="4363A472" w14:textId="12315AB6" w:rsidR="006D738A" w:rsidRPr="009204B3" w:rsidRDefault="006D738A" w:rsidP="00AA2D54">
      <w:pPr>
        <w:pStyle w:val="ListBL2auto"/>
      </w:pPr>
      <w:r w:rsidRPr="009204B3">
        <w:t>Chest x-ray</w:t>
      </w:r>
    </w:p>
    <w:p w14:paraId="60A874DD" w14:textId="49574F48" w:rsidR="006D738A" w:rsidRPr="009204B3" w:rsidRDefault="006D738A" w:rsidP="00AA2D54">
      <w:pPr>
        <w:pStyle w:val="ListBL2auto"/>
      </w:pPr>
      <w:r w:rsidRPr="009204B3">
        <w:t>Pulmonary function tests</w:t>
      </w:r>
    </w:p>
    <w:p w14:paraId="0CDE90C7" w14:textId="77777777" w:rsidR="00E62842" w:rsidRPr="009204B3" w:rsidRDefault="00E62842" w:rsidP="00E62842">
      <w:pPr>
        <w:pStyle w:val="Noindent"/>
      </w:pPr>
      <w:r>
        <w:t>&lt;NL&gt;</w:t>
      </w:r>
    </w:p>
    <w:p w14:paraId="39983F1E" w14:textId="0373B7A9" w:rsidR="006D738A" w:rsidRPr="009204B3" w:rsidRDefault="006D738A" w:rsidP="00AA2D54">
      <w:pPr>
        <w:pStyle w:val="ListNLauto"/>
      </w:pPr>
      <w:r w:rsidRPr="009204B3">
        <w:t>Clinical information, including the history and physical exam, with</w:t>
      </w:r>
      <w:r w:rsidR="00577C99" w:rsidRPr="009204B3">
        <w:t xml:space="preserve"> </w:t>
      </w:r>
      <w:r w:rsidRPr="009204B3">
        <w:t xml:space="preserve">emphasis on the </w:t>
      </w:r>
      <w:proofErr w:type="gramStart"/>
      <w:r w:rsidRPr="009204B3">
        <w:t>patient</w:t>
      </w:r>
      <w:r w:rsidR="006549B1">
        <w:t>’</w:t>
      </w:r>
      <w:r w:rsidRPr="009204B3">
        <w:t>s</w:t>
      </w:r>
      <w:proofErr w:type="gramEnd"/>
    </w:p>
    <w:p w14:paraId="27AF126A" w14:textId="77777777" w:rsidR="00E62842" w:rsidRDefault="00E62842" w:rsidP="00E62842">
      <w:pPr>
        <w:pStyle w:val="List2"/>
      </w:pPr>
      <w:r>
        <w:t>&lt;BL&gt;</w:t>
      </w:r>
    </w:p>
    <w:p w14:paraId="20BA2CE7" w14:textId="25E19B64" w:rsidR="006D738A" w:rsidRPr="009204B3" w:rsidRDefault="006D738A" w:rsidP="00AA2D54">
      <w:pPr>
        <w:pStyle w:val="ListBL2auto"/>
      </w:pPr>
      <w:r w:rsidRPr="009204B3">
        <w:t>Respiratory rate and other vital signs</w:t>
      </w:r>
    </w:p>
    <w:p w14:paraId="21596CF1" w14:textId="080CF9BA" w:rsidR="006D738A" w:rsidRPr="009204B3" w:rsidRDefault="006D738A" w:rsidP="00AA2D54">
      <w:pPr>
        <w:pStyle w:val="ListBL2auto"/>
      </w:pPr>
      <w:r w:rsidRPr="009204B3">
        <w:t>Degree of respiratory effort</w:t>
      </w:r>
    </w:p>
    <w:p w14:paraId="7EB516EA" w14:textId="2E8264ED" w:rsidR="006D738A" w:rsidRPr="009204B3" w:rsidRDefault="006D738A" w:rsidP="00AA2D54">
      <w:pPr>
        <w:pStyle w:val="ListBL2auto"/>
      </w:pPr>
      <w:r w:rsidRPr="009204B3">
        <w:t>Mental status</w:t>
      </w:r>
    </w:p>
    <w:p w14:paraId="043D0626" w14:textId="0AD3F7BF" w:rsidR="006D738A" w:rsidRPr="009204B3" w:rsidRDefault="006D738A" w:rsidP="00AA2D54">
      <w:pPr>
        <w:pStyle w:val="ListBL2auto"/>
      </w:pPr>
      <w:r w:rsidRPr="009204B3">
        <w:t>State of tissue perfusion</w:t>
      </w:r>
    </w:p>
    <w:p w14:paraId="34218C17" w14:textId="77777777" w:rsidR="006D738A" w:rsidRPr="009204B3" w:rsidRDefault="006D738A" w:rsidP="006549B1">
      <w:pPr>
        <w:pStyle w:val="Indent"/>
      </w:pPr>
      <w:r w:rsidRPr="009204B3">
        <w:t xml:space="preserve">When confronted with isolated blood gas data, always ask yourself: </w:t>
      </w:r>
      <w:commentRangeStart w:id="18"/>
      <w:r w:rsidR="004B73AD" w:rsidRPr="004B73AD">
        <w:rPr>
          <w:b/>
        </w:rPr>
        <w:t>Do I have the necessary clinical and laboratory information to properly interpret these data?</w:t>
      </w:r>
      <w:commentRangeEnd w:id="18"/>
      <w:r w:rsidR="00531453">
        <w:rPr>
          <w:rStyle w:val="CommentReference"/>
          <w:rFonts w:ascii="DejaVu Sans Condensed" w:hAnsi="DejaVu Sans Condensed"/>
          <w:color w:val="000000"/>
        </w:rPr>
        <w:commentReference w:id="18"/>
      </w:r>
    </w:p>
    <w:p w14:paraId="06080F3F" w14:textId="77777777" w:rsidR="006D738A" w:rsidRPr="009204B3" w:rsidRDefault="006D738A" w:rsidP="00BC391D">
      <w:pPr>
        <w:pStyle w:val="Indent"/>
      </w:pPr>
      <w:r w:rsidRPr="009204B3">
        <w:t>An isolated PaCO</w:t>
      </w:r>
      <w:r w:rsidR="004B73AD" w:rsidRPr="004B73AD">
        <w:rPr>
          <w:vertAlign w:val="subscript"/>
        </w:rPr>
        <w:t>2</w:t>
      </w:r>
      <w:r w:rsidRPr="009204B3">
        <w:t xml:space="preserve"> reveals little useful information without reference to the</w:t>
      </w:r>
      <w:r w:rsidR="001C224B" w:rsidRPr="009204B3">
        <w:t xml:space="preserve"> </w:t>
      </w:r>
      <w:r w:rsidRPr="009204B3">
        <w:t>patient</w:t>
      </w:r>
      <w:r w:rsidR="006549B1">
        <w:t>’</w:t>
      </w:r>
      <w:r w:rsidRPr="009204B3">
        <w:t>s mental status and respiratory effort. A low PaO</w:t>
      </w:r>
      <w:r w:rsidR="004B73AD" w:rsidRPr="004B73AD">
        <w:rPr>
          <w:vertAlign w:val="subscript"/>
        </w:rPr>
        <w:t>2</w:t>
      </w:r>
      <w:r w:rsidRPr="009204B3">
        <w:t xml:space="preserve"> may mean one thing</w:t>
      </w:r>
      <w:r w:rsidR="001C224B" w:rsidRPr="009204B3">
        <w:t xml:space="preserve"> </w:t>
      </w:r>
      <w:r w:rsidRPr="009204B3">
        <w:t>if the patient is inhaling supplemental oxygen and quite another if the patient</w:t>
      </w:r>
      <w:r w:rsidR="001C224B" w:rsidRPr="009204B3">
        <w:t xml:space="preserve"> </w:t>
      </w:r>
      <w:r w:rsidRPr="009204B3">
        <w:t>is breathing room air. Similarly, knowledge of the chest x-ray may be crucial</w:t>
      </w:r>
      <w:r w:rsidR="001C224B" w:rsidRPr="009204B3">
        <w:t xml:space="preserve"> </w:t>
      </w:r>
      <w:r w:rsidRPr="009204B3">
        <w:t>to interpreting a low PaO</w:t>
      </w:r>
      <w:r w:rsidR="004B73AD" w:rsidRPr="004B73AD">
        <w:rPr>
          <w:vertAlign w:val="subscript"/>
        </w:rPr>
        <w:t>2</w:t>
      </w:r>
      <w:r w:rsidRPr="009204B3">
        <w:t xml:space="preserve">. The pH and </w:t>
      </w:r>
      <w:r w:rsidR="00F12E47" w:rsidRPr="00F12E47">
        <w:rPr>
          <w:position w:val="-12"/>
        </w:rPr>
        <w:object w:dxaOrig="680" w:dyaOrig="380" w14:anchorId="32A83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19pt" o:ole="">
            <v:imagedata r:id="rId10" o:title=""/>
          </v:shape>
          <o:OLEObject Type="Embed" ProgID="Equation.DSMT4" ShapeID="_x0000_i1025" DrawAspect="Content" ObjectID="_1792573065" r:id="rId11"/>
        </w:object>
      </w:r>
      <w:r w:rsidRPr="009204B3">
        <w:t xml:space="preserve"> sometimes make sense only </w:t>
      </w:r>
      <w:proofErr w:type="gramStart"/>
      <w:r w:rsidRPr="009204B3">
        <w:t>in</w:t>
      </w:r>
      <w:r w:rsidR="001C224B" w:rsidRPr="009204B3">
        <w:t xml:space="preserve"> </w:t>
      </w:r>
      <w:r w:rsidRPr="009204B3">
        <w:t>light of</w:t>
      </w:r>
      <w:proofErr w:type="gramEnd"/>
      <w:r w:rsidRPr="009204B3">
        <w:t xml:space="preserve"> the serum electrolytes. To properly interpret blood gas data, you must</w:t>
      </w:r>
      <w:r w:rsidR="001C224B" w:rsidRPr="009204B3">
        <w:t xml:space="preserve"> </w:t>
      </w:r>
      <w:r w:rsidRPr="009204B3">
        <w:t>know the full clinical and laboratory picture.</w:t>
      </w:r>
    </w:p>
    <w:p w14:paraId="7E3DA2E6" w14:textId="77777777" w:rsidR="006F5DB8" w:rsidRPr="009204B3" w:rsidRDefault="006F5DB8" w:rsidP="00C501B6">
      <w:pPr>
        <w:pStyle w:val="H1"/>
      </w:pPr>
      <w:r w:rsidRPr="009204B3">
        <w:t>&lt;H1&gt;</w:t>
      </w:r>
      <w:r w:rsidR="004B73AD" w:rsidRPr="004B73AD">
        <w:t>THE PATIENT’S ENVIRONMENT: FIO</w:t>
      </w:r>
      <w:r w:rsidR="004B73AD" w:rsidRPr="004B73AD">
        <w:rPr>
          <w:vertAlign w:val="subscript"/>
        </w:rPr>
        <w:t>2</w:t>
      </w:r>
      <w:r w:rsidR="004B73AD" w:rsidRPr="004B73AD">
        <w:t xml:space="preserve"> AND BAROMETRIC PRESSURE</w:t>
      </w:r>
    </w:p>
    <w:p w14:paraId="1D9F488B" w14:textId="77777777" w:rsidR="006D738A" w:rsidRPr="009204B3" w:rsidRDefault="006D738A" w:rsidP="009204B3">
      <w:pPr>
        <w:pStyle w:val="Noindent"/>
      </w:pPr>
      <w:r w:rsidRPr="009204B3">
        <w:t>The value for normal PaO</w:t>
      </w:r>
      <w:r w:rsidR="004B73AD" w:rsidRPr="004B73AD">
        <w:rPr>
          <w:vertAlign w:val="subscript"/>
        </w:rPr>
        <w:t>2</w:t>
      </w:r>
      <w:r w:rsidRPr="009204B3">
        <w:t xml:space="preserve"> depends on FIO</w:t>
      </w:r>
      <w:r w:rsidR="004B73AD" w:rsidRPr="004B73AD">
        <w:rPr>
          <w:vertAlign w:val="subscript"/>
        </w:rPr>
        <w:t>2</w:t>
      </w:r>
      <w:r w:rsidRPr="009204B3">
        <w:t>, barometric pressure, and the patient</w:t>
      </w:r>
      <w:r w:rsidR="006549B1">
        <w:t>’</w:t>
      </w:r>
      <w:r w:rsidRPr="009204B3">
        <w:t>s age. Air consists of a mixture of gases, containing approximately 21%</w:t>
      </w:r>
      <w:r w:rsidR="001C224B" w:rsidRPr="009204B3">
        <w:t xml:space="preserve"> </w:t>
      </w:r>
      <w:r w:rsidRPr="009204B3">
        <w:t xml:space="preserve">oxygen, 78% nitrogen, and 1% other inert gases, a composition that is unchanged throughout the breathable atmosphere. At any altitude, </w:t>
      </w:r>
      <w:r w:rsidRPr="009204B3">
        <w:lastRenderedPageBreak/>
        <w:t>the fraction</w:t>
      </w:r>
      <w:r w:rsidR="00530129" w:rsidRPr="009204B3">
        <w:t xml:space="preserve"> </w:t>
      </w:r>
      <w:r w:rsidRPr="009204B3">
        <w:t>of inspired oxygen (FIO</w:t>
      </w:r>
      <w:r w:rsidR="004B73AD" w:rsidRPr="004B73AD">
        <w:rPr>
          <w:vertAlign w:val="subscript"/>
        </w:rPr>
        <w:t>2</w:t>
      </w:r>
      <w:r w:rsidRPr="009204B3">
        <w:t>) is 0.21. (F</w:t>
      </w:r>
      <w:r w:rsidR="00530129" w:rsidRPr="009204B3">
        <w:t>I</w:t>
      </w:r>
      <w:r w:rsidRPr="009204B3">
        <w:t>O</w:t>
      </w:r>
      <w:r w:rsidR="004B73AD" w:rsidRPr="004B73AD">
        <w:rPr>
          <w:vertAlign w:val="subscript"/>
        </w:rPr>
        <w:t>2</w:t>
      </w:r>
      <w:r w:rsidRPr="009204B3">
        <w:t xml:space="preserve"> is sometimes written as a percentage,</w:t>
      </w:r>
      <w:r w:rsidR="001C224B" w:rsidRPr="009204B3">
        <w:t xml:space="preserve"> </w:t>
      </w:r>
      <w:r w:rsidRPr="009204B3">
        <w:t>e.g., 21%. Either format is acceptable.)</w:t>
      </w:r>
    </w:p>
    <w:p w14:paraId="02AEC10F" w14:textId="77777777" w:rsidR="006D738A" w:rsidRPr="009204B3" w:rsidRDefault="006D738A" w:rsidP="00737E8D">
      <w:pPr>
        <w:pStyle w:val="Indent"/>
      </w:pPr>
      <w:r w:rsidRPr="009204B3">
        <w:t>Barometric pressure is a function of the weight of the atmosphere above the</w:t>
      </w:r>
      <w:r w:rsidR="001C224B" w:rsidRPr="009204B3">
        <w:t xml:space="preserve"> </w:t>
      </w:r>
      <w:r w:rsidRPr="009204B3">
        <w:t>point of measurement. At sea level, the barometric pressure averages 760 mm</w:t>
      </w:r>
      <w:r w:rsidR="001C224B" w:rsidRPr="009204B3">
        <w:t xml:space="preserve"> </w:t>
      </w:r>
      <w:r w:rsidRPr="009204B3">
        <w:t>Hg, i.e., air pressure at sea level will sustain a closed column of mercury 760</w:t>
      </w:r>
      <w:r w:rsidR="001C224B" w:rsidRPr="009204B3">
        <w:t xml:space="preserve"> </w:t>
      </w:r>
      <w:r w:rsidRPr="009204B3">
        <w:t>mm high. The higher the altitude, the lower the weight of air at that point and</w:t>
      </w:r>
      <w:r w:rsidR="001C224B" w:rsidRPr="009204B3">
        <w:t xml:space="preserve"> </w:t>
      </w:r>
      <w:r w:rsidRPr="009204B3">
        <w:t>the lower the barometric pressure. At the highest point on earth, the summit</w:t>
      </w:r>
      <w:r w:rsidR="001C224B" w:rsidRPr="009204B3">
        <w:t xml:space="preserve"> </w:t>
      </w:r>
      <w:r w:rsidRPr="009204B3">
        <w:t>of Mount Everest, the barometric pressure is only 253 mm Hg (Fig. 1.3).</w:t>
      </w:r>
    </w:p>
    <w:p w14:paraId="053117A6" w14:textId="77777777" w:rsidR="00E60666" w:rsidRPr="009204B3" w:rsidRDefault="00E60666" w:rsidP="00E60666">
      <w:pPr>
        <w:pStyle w:val="Noindent"/>
      </w:pPr>
      <w:r>
        <w:t>&lt;</w:t>
      </w:r>
      <w:r w:rsidRPr="009204B3">
        <w:t>FIG1.</w:t>
      </w:r>
      <w:r>
        <w:t>3&gt;</w:t>
      </w:r>
    </w:p>
    <w:p w14:paraId="4764DB73" w14:textId="77777777" w:rsidR="006D738A" w:rsidRPr="009204B3" w:rsidRDefault="006D738A" w:rsidP="00737E8D">
      <w:pPr>
        <w:pStyle w:val="Indent"/>
      </w:pPr>
      <w:r w:rsidRPr="009204B3">
        <w:t>Barometric pressure is the sum of the pressures of all the constituent gases.</w:t>
      </w:r>
      <w:r w:rsidR="001C224B" w:rsidRPr="009204B3">
        <w:t xml:space="preserve"> </w:t>
      </w:r>
      <w:r w:rsidRPr="009204B3">
        <w:t xml:space="preserve">Each gas exerts its own </w:t>
      </w:r>
      <w:r w:rsidR="004B73AD" w:rsidRPr="004B73AD">
        <w:rPr>
          <w:i/>
        </w:rPr>
        <w:t>partial pressure,</w:t>
      </w:r>
      <w:r w:rsidRPr="009204B3">
        <w:t xml:space="preserve"> which is the pressure it would exert if</w:t>
      </w:r>
      <w:r w:rsidR="001C224B" w:rsidRPr="009204B3">
        <w:t xml:space="preserve"> </w:t>
      </w:r>
      <w:r w:rsidRPr="009204B3">
        <w:t>no other gases were present. Table 1.2 shows the partial pressures for gases in</w:t>
      </w:r>
      <w:r w:rsidR="001C224B" w:rsidRPr="009204B3">
        <w:t xml:space="preserve"> </w:t>
      </w:r>
      <w:r w:rsidRPr="009204B3">
        <w:t>dry air at sea level.</w:t>
      </w:r>
    </w:p>
    <w:p w14:paraId="0343B8B1" w14:textId="77777777" w:rsidR="00E60666" w:rsidRPr="009204B3" w:rsidRDefault="00E60666" w:rsidP="00E60666">
      <w:pPr>
        <w:pStyle w:val="Noindent"/>
      </w:pPr>
      <w:r>
        <w:t>&lt;</w:t>
      </w:r>
      <w:r w:rsidRPr="009204B3">
        <w:t>TAB1.</w:t>
      </w:r>
      <w:r>
        <w:t>2&gt;</w:t>
      </w:r>
    </w:p>
    <w:p w14:paraId="58111466" w14:textId="77777777" w:rsidR="006D738A" w:rsidRPr="009204B3" w:rsidRDefault="006D738A" w:rsidP="00737E8D">
      <w:pPr>
        <w:pStyle w:val="Indent"/>
      </w:pPr>
      <w:r w:rsidRPr="009204B3">
        <w:t xml:space="preserve">The partial pressure of any gas in dry air is the percentage of gas in the </w:t>
      </w:r>
      <w:proofErr w:type="gramStart"/>
      <w:r w:rsidRPr="009204B3">
        <w:t>air</w:t>
      </w:r>
      <w:r w:rsidR="001C224B" w:rsidRPr="009204B3">
        <w:t xml:space="preserve"> </w:t>
      </w:r>
      <w:r w:rsidRPr="009204B3">
        <w:t>times</w:t>
      </w:r>
      <w:proofErr w:type="gramEnd"/>
      <w:r w:rsidRPr="009204B3">
        <w:t xml:space="preserve"> the barometric pressure:</w:t>
      </w:r>
    </w:p>
    <w:p w14:paraId="22486C71" w14:textId="489910D1" w:rsidR="006D738A" w:rsidRPr="009204B3" w:rsidRDefault="006D738A" w:rsidP="00737E8D">
      <w:pPr>
        <w:pStyle w:val="Noindent"/>
        <w:jc w:val="center"/>
      </w:pPr>
      <w:r w:rsidRPr="009204B3">
        <w:t>P</w:t>
      </w:r>
      <w:r w:rsidR="004B73AD" w:rsidRPr="004B73AD">
        <w:rPr>
          <w:vertAlign w:val="subscript"/>
        </w:rPr>
        <w:t>GAS</w:t>
      </w:r>
      <w:r w:rsidRPr="009204B3">
        <w:t xml:space="preserve"> in dry air = percentage of gas × P</w:t>
      </w:r>
      <w:r w:rsidR="004B73AD" w:rsidRPr="004B73AD">
        <w:rPr>
          <w:vertAlign w:val="subscript"/>
        </w:rPr>
        <w:t>B</w:t>
      </w:r>
    </w:p>
    <w:p w14:paraId="4F74FE4C" w14:textId="77777777" w:rsidR="006D738A" w:rsidRPr="009204B3" w:rsidRDefault="006D738A" w:rsidP="009204B3">
      <w:pPr>
        <w:pStyle w:val="Noindent"/>
      </w:pPr>
      <w:commentRangeStart w:id="19"/>
      <w:r w:rsidRPr="009204B3">
        <w:t xml:space="preserve">Why </w:t>
      </w:r>
      <w:r w:rsidR="004B73AD" w:rsidRPr="004B73AD">
        <w:rPr>
          <w:i/>
        </w:rPr>
        <w:t>dry</w:t>
      </w:r>
      <w:r w:rsidRPr="009204B3">
        <w:t xml:space="preserve"> air? </w:t>
      </w:r>
      <w:commentRangeEnd w:id="19"/>
      <w:r w:rsidR="00531453">
        <w:rPr>
          <w:rStyle w:val="CommentReference"/>
          <w:rFonts w:ascii="DejaVu Sans Condensed" w:hAnsi="DejaVu Sans Condensed"/>
          <w:color w:val="000000"/>
        </w:rPr>
        <w:commentReference w:id="19"/>
      </w:r>
      <w:r w:rsidRPr="009204B3">
        <w:t>Air often contains water vapor, which exerts its own partial pressure. To obtain the partial pressure of any gas, such as oxygen or nitrogen, water vapor pressure must first be subtracted from the barometric pressure, since</w:t>
      </w:r>
      <w:r w:rsidR="001C224B" w:rsidRPr="009204B3">
        <w:t xml:space="preserve"> </w:t>
      </w:r>
      <w:r w:rsidRPr="009204B3">
        <w:t>it dilutes out all the dry gases. Depending on the climate, the amount of water vapor in ambient air varies from 0 to fully saturated and the partial pressure of water vapor, from 0 to &gt; 50 mm Hg. For example, if ambient air is</w:t>
      </w:r>
      <w:r w:rsidR="001C224B" w:rsidRPr="009204B3">
        <w:t xml:space="preserve"> </w:t>
      </w:r>
      <w:r w:rsidRPr="009204B3">
        <w:t xml:space="preserve">partly saturated so that </w:t>
      </w:r>
      <w:r w:rsidR="009855D2" w:rsidRPr="009855D2">
        <w:rPr>
          <w:position w:val="-14"/>
        </w:rPr>
        <w:object w:dxaOrig="460" w:dyaOrig="380" w14:anchorId="7B93AEA5">
          <v:shape id="_x0000_i1026" type="#_x0000_t75" style="width:23.5pt;height:19pt" o:ole="">
            <v:imagedata r:id="rId12" o:title=""/>
          </v:shape>
          <o:OLEObject Type="Embed" ProgID="Equation.DSMT4" ShapeID="_x0000_i1026" DrawAspect="Content" ObjectID="_1792573066" r:id="rId13"/>
        </w:object>
      </w:r>
      <w:r w:rsidRPr="009204B3">
        <w:t xml:space="preserve"> is 27 mm Hg, </w:t>
      </w:r>
      <w:proofErr w:type="gramStart"/>
      <w:r w:rsidRPr="009204B3">
        <w:t>then</w:t>
      </w:r>
      <w:proofErr w:type="gramEnd"/>
    </w:p>
    <w:p w14:paraId="564C7BE1" w14:textId="3326F6E5" w:rsidR="006D738A" w:rsidRPr="009204B3" w:rsidRDefault="006D738A" w:rsidP="009855D2">
      <w:pPr>
        <w:pStyle w:val="Noindent"/>
        <w:jc w:val="center"/>
      </w:pPr>
      <w:r w:rsidRPr="009204B3">
        <w:t>P</w:t>
      </w:r>
      <w:r w:rsidR="004B73AD" w:rsidRPr="004B73AD">
        <w:rPr>
          <w:vertAlign w:val="subscript"/>
        </w:rPr>
        <w:t>GAS</w:t>
      </w:r>
      <w:r w:rsidRPr="009204B3">
        <w:t xml:space="preserve"> </w:t>
      </w:r>
      <w:r w:rsidR="0050796C" w:rsidRPr="009204B3">
        <w:t>=</w:t>
      </w:r>
      <w:r w:rsidRPr="009204B3">
        <w:t xml:space="preserve"> percentage of gas × (P</w:t>
      </w:r>
      <w:r w:rsidR="004B73AD" w:rsidRPr="004B73AD">
        <w:rPr>
          <w:vertAlign w:val="subscript"/>
        </w:rPr>
        <w:t>B</w:t>
      </w:r>
      <w:r w:rsidRPr="009204B3">
        <w:t xml:space="preserve"> </w:t>
      </w:r>
      <w:r w:rsidR="001E3DE3">
        <w:t>–</w:t>
      </w:r>
      <w:r w:rsidRPr="009204B3">
        <w:t xml:space="preserve"> 27)</w:t>
      </w:r>
    </w:p>
    <w:p w14:paraId="4F395183" w14:textId="77777777" w:rsidR="006D738A" w:rsidRPr="009204B3" w:rsidRDefault="006D738A" w:rsidP="009204B3">
      <w:pPr>
        <w:pStyle w:val="Noindent"/>
      </w:pPr>
      <w:r w:rsidRPr="009204B3">
        <w:lastRenderedPageBreak/>
        <w:t xml:space="preserve">Regardless of the </w:t>
      </w:r>
      <w:r w:rsidR="009855D2" w:rsidRPr="009855D2">
        <w:rPr>
          <w:position w:val="-14"/>
        </w:rPr>
        <w:object w:dxaOrig="460" w:dyaOrig="380" w14:anchorId="6B9FE44D">
          <v:shape id="_x0000_i1027" type="#_x0000_t75" style="width:23.5pt;height:19pt" o:ole="">
            <v:imagedata r:id="rId12" o:title=""/>
          </v:shape>
          <o:OLEObject Type="Embed" ProgID="Equation.DSMT4" ShapeID="_x0000_i1027" DrawAspect="Content" ObjectID="_1792573067" r:id="rId14"/>
        </w:object>
      </w:r>
      <w:r w:rsidRPr="009204B3">
        <w:t xml:space="preserve"> in ambient air, once air is inhaled it becomes fully saturated in the upper airway; hence all </w:t>
      </w:r>
      <w:r w:rsidR="004B73AD" w:rsidRPr="004B73AD">
        <w:rPr>
          <w:i/>
        </w:rPr>
        <w:t>inspired</w:t>
      </w:r>
      <w:r w:rsidRPr="009204B3">
        <w:t xml:space="preserve"> air has a water vapor pressure of</w:t>
      </w:r>
      <w:r w:rsidR="001C224B" w:rsidRPr="009204B3">
        <w:t xml:space="preserve"> </w:t>
      </w:r>
      <w:r w:rsidRPr="009204B3">
        <w:t>47 mm Hg (at 98.6°F or 37°C; water vapor pressure varies slightly with body</w:t>
      </w:r>
      <w:r w:rsidR="001C224B" w:rsidRPr="009204B3">
        <w:t xml:space="preserve"> </w:t>
      </w:r>
      <w:r w:rsidRPr="009204B3">
        <w:t xml:space="preserve">temperature). For this reason, knowledge of the ambient air </w:t>
      </w:r>
      <w:r w:rsidR="00ED3D0C" w:rsidRPr="009855D2">
        <w:rPr>
          <w:position w:val="-14"/>
        </w:rPr>
        <w:object w:dxaOrig="460" w:dyaOrig="380" w14:anchorId="7006619E">
          <v:shape id="_x0000_i1028" type="#_x0000_t75" style="width:23.5pt;height:19pt" o:ole="">
            <v:imagedata r:id="rId12" o:title=""/>
          </v:shape>
          <o:OLEObject Type="Embed" ProgID="Equation.DSMT4" ShapeID="_x0000_i1028" DrawAspect="Content" ObjectID="_1792573068" r:id="rId15"/>
        </w:object>
      </w:r>
      <w:r w:rsidRPr="009204B3">
        <w:t xml:space="preserve"> is not clinically important.</w:t>
      </w:r>
    </w:p>
    <w:p w14:paraId="64F8E235" w14:textId="77777777" w:rsidR="006D738A" w:rsidRPr="009204B3" w:rsidRDefault="006D738A" w:rsidP="002F6900">
      <w:pPr>
        <w:pStyle w:val="Indent"/>
      </w:pPr>
      <w:r w:rsidRPr="009204B3">
        <w:t>Table 1.2 lists the major gases in air and their partial pressures in dry air.</w:t>
      </w:r>
      <w:r w:rsidR="001C224B" w:rsidRPr="009204B3">
        <w:t xml:space="preserve"> </w:t>
      </w:r>
      <w:r w:rsidRPr="009204B3">
        <w:t>Note that for clinical purposes, we round off the percentage of oxygen in the</w:t>
      </w:r>
      <w:r w:rsidR="001C224B" w:rsidRPr="009204B3">
        <w:t xml:space="preserve"> </w:t>
      </w:r>
      <w:r w:rsidRPr="009204B3">
        <w:t>air to 0.21 (21%); this is the FIO</w:t>
      </w:r>
      <w:r w:rsidR="004B73AD" w:rsidRPr="004B73AD">
        <w:rPr>
          <w:vertAlign w:val="subscript"/>
        </w:rPr>
        <w:t>2</w:t>
      </w:r>
      <w:r w:rsidRPr="009204B3">
        <w:t xml:space="preserve"> (fraction of inspired oxygen) when breathing ambient, or room, air. (Although there is a tiny amount of CO</w:t>
      </w:r>
      <w:r w:rsidR="004B73AD" w:rsidRPr="004B73AD">
        <w:rPr>
          <w:vertAlign w:val="subscript"/>
        </w:rPr>
        <w:t>2</w:t>
      </w:r>
      <w:r w:rsidRPr="009204B3">
        <w:t xml:space="preserve"> in the atmosphere, for clinical purposes we assume an inspired PCO</w:t>
      </w:r>
      <w:r w:rsidR="004B73AD" w:rsidRPr="004B73AD">
        <w:rPr>
          <w:vertAlign w:val="subscript"/>
        </w:rPr>
        <w:t>2</w:t>
      </w:r>
      <w:r w:rsidRPr="009204B3">
        <w:t xml:space="preserve"> of 0.)</w:t>
      </w:r>
    </w:p>
    <w:p w14:paraId="3B0B005E" w14:textId="77777777" w:rsidR="006D738A" w:rsidRPr="009204B3" w:rsidRDefault="006D738A" w:rsidP="002F6900">
      <w:pPr>
        <w:pStyle w:val="Indent"/>
      </w:pPr>
      <w:r w:rsidRPr="009204B3">
        <w:t>Since the percentage of oxygen is constant throughout the breathable atmosphere, but the barometric pressure decreases with altitude, the pressure of</w:t>
      </w:r>
      <w:r w:rsidR="001C224B" w:rsidRPr="009204B3">
        <w:t xml:space="preserve"> </w:t>
      </w:r>
      <w:r w:rsidRPr="009204B3">
        <w:t>oxygen must fall with altitude (Fig. 1.2). To maintain acceptable oxygen levels at extreme altitude, there are two broad options: change the environment</w:t>
      </w:r>
      <w:r w:rsidR="001C224B" w:rsidRPr="009204B3">
        <w:t xml:space="preserve"> </w:t>
      </w:r>
      <w:r w:rsidRPr="009204B3">
        <w:t>or adapt physiologically.</w:t>
      </w:r>
    </w:p>
    <w:p w14:paraId="3019EC51" w14:textId="77777777" w:rsidR="006D738A" w:rsidRPr="009204B3" w:rsidRDefault="006D738A" w:rsidP="002F6900">
      <w:pPr>
        <w:pStyle w:val="Indent"/>
      </w:pPr>
      <w:r w:rsidRPr="009204B3">
        <w:t>The first option involves increasing either the FIO</w:t>
      </w:r>
      <w:r w:rsidR="004B73AD" w:rsidRPr="004B73AD">
        <w:rPr>
          <w:vertAlign w:val="subscript"/>
        </w:rPr>
        <w:t>2</w:t>
      </w:r>
      <w:r w:rsidRPr="009204B3">
        <w:t xml:space="preserve"> or the barometric pressure. Airplane cabins are pressurized to 7000</w:t>
      </w:r>
      <w:r w:rsidR="001E3DE3">
        <w:t>–</w:t>
      </w:r>
      <w:r w:rsidRPr="009204B3">
        <w:t>8000 feet whenever planes fly</w:t>
      </w:r>
      <w:r w:rsidR="001C224B" w:rsidRPr="009204B3">
        <w:t xml:space="preserve"> </w:t>
      </w:r>
      <w:r w:rsidRPr="009204B3">
        <w:t>much higher than those altitudes; this pressurization allows the FIO</w:t>
      </w:r>
      <w:r w:rsidR="004B73AD" w:rsidRPr="004B73AD">
        <w:rPr>
          <w:vertAlign w:val="subscript"/>
        </w:rPr>
        <w:t>2</w:t>
      </w:r>
      <w:r w:rsidRPr="009204B3">
        <w:t xml:space="preserve"> to be</w:t>
      </w:r>
      <w:r w:rsidR="00530129" w:rsidRPr="009204B3">
        <w:t xml:space="preserve"> </w:t>
      </w:r>
      <w:r w:rsidRPr="009204B3">
        <w:t>kept at 0.21 throughout the flight. Pressurization is, of course, not feasible out</w:t>
      </w:r>
      <w:r w:rsidR="001C224B" w:rsidRPr="009204B3">
        <w:t xml:space="preserve"> </w:t>
      </w:r>
      <w:r w:rsidRPr="009204B3">
        <w:t>in the open. Mountain climbers carry portable oxygen to increase their FIO</w:t>
      </w:r>
      <w:r w:rsidR="004B73AD" w:rsidRPr="004B73AD">
        <w:rPr>
          <w:vertAlign w:val="subscript"/>
        </w:rPr>
        <w:t xml:space="preserve">2 </w:t>
      </w:r>
      <w:r w:rsidRPr="009204B3">
        <w:t>at extreme altitudes (e.g., above 20,000 feet).</w:t>
      </w:r>
    </w:p>
    <w:p w14:paraId="6D8BB4EB" w14:textId="77777777" w:rsidR="006D738A" w:rsidRDefault="006D738A" w:rsidP="002F6900">
      <w:pPr>
        <w:pStyle w:val="Indent"/>
        <w:rPr>
          <w:i/>
        </w:rPr>
      </w:pPr>
      <w:r w:rsidRPr="009204B3">
        <w:t>Physiologic adaptation, although well characterized for various altitudes,</w:t>
      </w:r>
      <w:r w:rsidR="001C224B" w:rsidRPr="009204B3">
        <w:t xml:space="preserve"> </w:t>
      </w:r>
      <w:r w:rsidRPr="009204B3">
        <w:t>should not be relied on at extremes of altitude. Nonetheless, as discussed in</w:t>
      </w:r>
      <w:r w:rsidR="001C224B" w:rsidRPr="009204B3">
        <w:t xml:space="preserve"> </w:t>
      </w:r>
      <w:r w:rsidRPr="009204B3">
        <w:t>Chapter 4, physiologic adaptation has allowed people to reach the summit of</w:t>
      </w:r>
      <w:r w:rsidR="001C224B" w:rsidRPr="009204B3">
        <w:t xml:space="preserve"> </w:t>
      </w:r>
      <w:r w:rsidRPr="009204B3">
        <w:t xml:space="preserve">Mount Everest </w:t>
      </w:r>
      <w:r w:rsidR="004B73AD" w:rsidRPr="004B73AD">
        <w:rPr>
          <w:i/>
        </w:rPr>
        <w:t>without supplemental oxygen.</w:t>
      </w:r>
    </w:p>
    <w:p w14:paraId="23A87EE1" w14:textId="6649FABD" w:rsidR="002F6900" w:rsidRPr="00792798" w:rsidRDefault="002F6900" w:rsidP="002F6900">
      <w:pPr>
        <w:pStyle w:val="Noindent"/>
        <w:rPr>
          <w:b/>
          <w:bCs/>
        </w:rPr>
      </w:pPr>
      <w:r w:rsidRPr="003A78DB">
        <w:t>&lt;BX</w:t>
      </w:r>
      <w:r w:rsidR="00E62842" w:rsidRPr="003A78DB">
        <w:t>_</w:t>
      </w:r>
      <w:r w:rsidR="009308A1" w:rsidRPr="003A78DB">
        <w:t>CLI_PRO_1.1&gt;</w:t>
      </w:r>
      <w:r w:rsidR="00792798">
        <w:t xml:space="preserve"> </w:t>
      </w:r>
      <w:commentRangeStart w:id="20"/>
      <w:commentRangeStart w:id="21"/>
      <w:commentRangeStart w:id="22"/>
      <w:r w:rsidR="00792798" w:rsidRPr="00792798">
        <w:rPr>
          <w:b/>
          <w:bCs/>
          <w:highlight w:val="yellow"/>
        </w:rPr>
        <w:t xml:space="preserve">For all Clinical Problems in this book, </w:t>
      </w:r>
      <w:del w:id="23" w:author="Fischer, Ashley" w:date="2024-11-08T12:02:00Z">
        <w:r w:rsidR="00792798" w:rsidRPr="00792798" w:rsidDel="008C5348">
          <w:rPr>
            <w:b/>
            <w:bCs/>
            <w:highlight w:val="yellow"/>
          </w:rPr>
          <w:delText>write your responses somewhere – on paper or electronic device –</w:delText>
        </w:r>
      </w:del>
      <w:ins w:id="24" w:author="Fischer, Ashley" w:date="2024-11-08T12:03:00Z">
        <w:r w:rsidR="00BA2241">
          <w:rPr>
            <w:b/>
            <w:bCs/>
            <w:highlight w:val="yellow"/>
          </w:rPr>
          <w:t>consider</w:t>
        </w:r>
      </w:ins>
      <w:ins w:id="25" w:author="Fischer, Ashley" w:date="2024-11-08T12:02:00Z">
        <w:r w:rsidR="008C5348">
          <w:rPr>
            <w:b/>
            <w:bCs/>
            <w:highlight w:val="yellow"/>
          </w:rPr>
          <w:t xml:space="preserve"> your answers</w:t>
        </w:r>
      </w:ins>
      <w:r w:rsidR="00792798" w:rsidRPr="00792798">
        <w:rPr>
          <w:b/>
          <w:bCs/>
          <w:highlight w:val="yellow"/>
        </w:rPr>
        <w:t xml:space="preserve"> before checking answers</w:t>
      </w:r>
      <w:ins w:id="26" w:author="Fischer, Ashley" w:date="2024-11-08T12:03:00Z">
        <w:r w:rsidR="00BA2241">
          <w:rPr>
            <w:b/>
            <w:bCs/>
            <w:highlight w:val="yellow"/>
          </w:rPr>
          <w:t xml:space="preserve"> supplied</w:t>
        </w:r>
      </w:ins>
      <w:del w:id="27" w:author="Fischer, Ashley" w:date="2024-11-08T12:03:00Z">
        <w:r w:rsidR="00792798" w:rsidRPr="00792798" w:rsidDel="00BA2241">
          <w:rPr>
            <w:b/>
            <w:bCs/>
            <w:highlight w:val="yellow"/>
          </w:rPr>
          <w:delText xml:space="preserve"> at </w:delText>
        </w:r>
        <w:r w:rsidR="00792798" w:rsidRPr="00792798" w:rsidDel="00BA2241">
          <w:rPr>
            <w:b/>
            <w:bCs/>
            <w:highlight w:val="yellow"/>
          </w:rPr>
          <w:lastRenderedPageBreak/>
          <w:delText>the end of the chapter</w:delText>
        </w:r>
      </w:del>
      <w:r w:rsidR="00792798" w:rsidRPr="00792798">
        <w:rPr>
          <w:b/>
          <w:bCs/>
          <w:highlight w:val="yellow"/>
        </w:rPr>
        <w:t xml:space="preserve">. In that way you can test your </w:t>
      </w:r>
      <w:proofErr w:type="gramStart"/>
      <w:r w:rsidR="00792798" w:rsidRPr="00792798">
        <w:rPr>
          <w:b/>
          <w:bCs/>
          <w:highlight w:val="yellow"/>
        </w:rPr>
        <w:t>understanding, and</w:t>
      </w:r>
      <w:proofErr w:type="gramEnd"/>
      <w:r w:rsidR="00792798" w:rsidRPr="00792798">
        <w:rPr>
          <w:b/>
          <w:bCs/>
          <w:highlight w:val="yellow"/>
        </w:rPr>
        <w:t xml:space="preserve"> are more apt to remember the information provided.</w:t>
      </w:r>
      <w:commentRangeEnd w:id="20"/>
      <w:r w:rsidR="00D252E0">
        <w:rPr>
          <w:rStyle w:val="CommentReference"/>
          <w:rFonts w:ascii="DejaVu Sans Condensed" w:hAnsi="DejaVu Sans Condensed"/>
          <w:color w:val="000000"/>
        </w:rPr>
        <w:commentReference w:id="20"/>
      </w:r>
      <w:commentRangeEnd w:id="21"/>
      <w:r w:rsidR="009911E8">
        <w:rPr>
          <w:rStyle w:val="CommentReference"/>
          <w:rFonts w:ascii="DejaVu Sans Condensed" w:hAnsi="DejaVu Sans Condensed"/>
          <w:color w:val="000000"/>
        </w:rPr>
        <w:commentReference w:id="21"/>
      </w:r>
      <w:commentRangeEnd w:id="22"/>
      <w:r w:rsidR="007C525F">
        <w:rPr>
          <w:rStyle w:val="CommentReference"/>
          <w:rFonts w:ascii="DejaVu Sans Condensed" w:hAnsi="DejaVu Sans Condensed"/>
          <w:color w:val="000000"/>
        </w:rPr>
        <w:commentReference w:id="22"/>
      </w:r>
    </w:p>
    <w:tbl>
      <w:tblPr>
        <w:tblW w:w="0" w:type="auto"/>
        <w:tblBorders>
          <w:top w:val="single" w:sz="4" w:space="0" w:color="auto"/>
          <w:left w:val="single" w:sz="4" w:space="0" w:color="auto"/>
          <w:bottom w:val="single" w:sz="4" w:space="0" w:color="auto"/>
          <w:right w:val="single" w:sz="4" w:space="0" w:color="auto"/>
        </w:tblBorders>
        <w:tblLayout w:type="fixed"/>
        <w:tblLook w:val="05E0" w:firstRow="1" w:lastRow="1" w:firstColumn="1" w:lastColumn="1" w:noHBand="0" w:noVBand="1"/>
      </w:tblPr>
      <w:tblGrid>
        <w:gridCol w:w="9576"/>
      </w:tblGrid>
      <w:tr w:rsidR="002F6900" w:rsidRPr="00936A8B" w14:paraId="4666CE2B" w14:textId="77777777" w:rsidTr="00936A8B">
        <w:tc>
          <w:tcPr>
            <w:tcW w:w="9576" w:type="dxa"/>
            <w:shd w:val="clear" w:color="auto" w:fill="auto"/>
          </w:tcPr>
          <w:p w14:paraId="1218399C" w14:textId="77777777" w:rsidR="002F6900" w:rsidRPr="002F6900" w:rsidRDefault="004B73AD" w:rsidP="002F6900">
            <w:pPr>
              <w:pStyle w:val="Noindent"/>
            </w:pPr>
            <w:commentRangeStart w:id="28"/>
            <w:r w:rsidRPr="004B73AD">
              <w:rPr>
                <w:b/>
              </w:rPr>
              <w:t>Clinical Problem 1.1.</w:t>
            </w:r>
            <w:r w:rsidR="002F6900" w:rsidRPr="002F6900">
              <w:t xml:space="preserve"> </w:t>
            </w:r>
            <w:commentRangeEnd w:id="28"/>
            <w:r w:rsidR="006B13D3">
              <w:rPr>
                <w:rStyle w:val="CommentReference"/>
                <w:rFonts w:ascii="DejaVu Sans Condensed" w:hAnsi="DejaVu Sans Condensed"/>
                <w:color w:val="000000"/>
              </w:rPr>
              <w:commentReference w:id="28"/>
            </w:r>
            <w:r w:rsidR="002F6900" w:rsidRPr="002F6900">
              <w:t>Two men first climbed the summit of Mount Everest without supplemental oxygen in 1978, and others have done so since. What major physiologic adaptation do you suppose makes such a climb possible?</w:t>
            </w:r>
          </w:p>
        </w:tc>
      </w:tr>
    </w:tbl>
    <w:p w14:paraId="6480B741" w14:textId="7DE4A517" w:rsidR="00E62842" w:rsidRPr="0057510B" w:rsidRDefault="00E62842" w:rsidP="00E62842">
      <w:pPr>
        <w:pStyle w:val="Noindent"/>
      </w:pPr>
      <w:r w:rsidRPr="0057510B">
        <w:t>&lt;/BX_</w:t>
      </w:r>
      <w:r w:rsidR="009308A1" w:rsidRPr="0057510B">
        <w:t>CLI_PRO_1.1&gt;</w:t>
      </w:r>
    </w:p>
    <w:p w14:paraId="2CD14063" w14:textId="77777777" w:rsidR="006D738A" w:rsidRPr="009204B3" w:rsidRDefault="006D738A" w:rsidP="004E589F">
      <w:pPr>
        <w:pStyle w:val="Indent"/>
      </w:pPr>
      <w:r w:rsidRPr="009204B3">
        <w:t>One final point should be emphasized when discussing environmental</w:t>
      </w:r>
      <w:r w:rsidR="001C224B" w:rsidRPr="009204B3">
        <w:t xml:space="preserve"> </w:t>
      </w:r>
      <w:r w:rsidRPr="009204B3">
        <w:t xml:space="preserve">pressures. The average </w:t>
      </w:r>
      <w:r w:rsidR="004B73AD" w:rsidRPr="004B73AD">
        <w:rPr>
          <w:i/>
        </w:rPr>
        <w:t>airway pressure</w:t>
      </w:r>
      <w:r w:rsidRPr="009204B3">
        <w:t xml:space="preserve"> in the lungs will always equal the ambient or barometric pressure. (This is true during spontaneous breathing, i.e.,</w:t>
      </w:r>
      <w:r w:rsidR="001C224B" w:rsidRPr="009204B3">
        <w:t xml:space="preserve"> </w:t>
      </w:r>
      <w:r w:rsidRPr="009204B3">
        <w:t>without mechanical assistance. With mechanical ventilation, the average airway pressure will be slightly higher than ambient, the difference depending on</w:t>
      </w:r>
      <w:r w:rsidR="001C224B" w:rsidRPr="009204B3">
        <w:t xml:space="preserve"> </w:t>
      </w:r>
      <w:r w:rsidRPr="009204B3">
        <w:t>the amount of positive pressure being delivered by the ventilator.)</w:t>
      </w:r>
    </w:p>
    <w:p w14:paraId="729FD6ED" w14:textId="77777777" w:rsidR="00530129" w:rsidRDefault="00530129" w:rsidP="00D0356F">
      <w:pPr>
        <w:pStyle w:val="Indent"/>
      </w:pPr>
      <w:r w:rsidRPr="009204B3">
        <w:t>When supplemental oxygen is breathed, the extra oxygen displaces nitrogen from the body</w:t>
      </w:r>
      <w:r w:rsidR="006549B1">
        <w:t>’</w:t>
      </w:r>
      <w:r w:rsidRPr="009204B3">
        <w:t>s tissues. The amount of nitrogen displaced depends on the FIO</w:t>
      </w:r>
      <w:r w:rsidR="004B73AD" w:rsidRPr="004B73AD">
        <w:rPr>
          <w:vertAlign w:val="subscript"/>
        </w:rPr>
        <w:t xml:space="preserve">2 </w:t>
      </w:r>
      <w:r w:rsidRPr="009204B3">
        <w:t>and how long the supplemental oxygen has been inhaled; but at any FIO</w:t>
      </w:r>
      <w:r w:rsidR="004B73AD" w:rsidRPr="004B73AD">
        <w:rPr>
          <w:vertAlign w:val="subscript"/>
        </w:rPr>
        <w:t>2</w:t>
      </w:r>
      <w:r w:rsidRPr="009204B3">
        <w:t xml:space="preserve">, the total gaseous pressure remains atmospheric (i.e., equal to barometric pressure). Oxygen pressure merely replaces the nitrogen pressure. Breathing 100% oxygen over a sufficient </w:t>
      </w:r>
      <w:proofErr w:type="gramStart"/>
      <w:r w:rsidRPr="009204B3">
        <w:t>period of time</w:t>
      </w:r>
      <w:proofErr w:type="gramEnd"/>
      <w:r w:rsidRPr="009204B3">
        <w:t xml:space="preserve"> will totally denitrogenate the tissues, a fact that becomes important when considering alveolar PO</w:t>
      </w:r>
      <w:r w:rsidR="004B73AD" w:rsidRPr="004B73AD">
        <w:rPr>
          <w:vertAlign w:val="subscript"/>
        </w:rPr>
        <w:t>2</w:t>
      </w:r>
      <w:r w:rsidRPr="009204B3">
        <w:t xml:space="preserve"> (Chapter 4).</w:t>
      </w:r>
    </w:p>
    <w:p w14:paraId="33F96D53" w14:textId="51C31FBD" w:rsidR="009308A1" w:rsidRPr="003A78DB" w:rsidRDefault="009308A1" w:rsidP="009308A1">
      <w:pPr>
        <w:pStyle w:val="Noindent"/>
      </w:pPr>
      <w:r w:rsidRPr="003A78DB">
        <w:t>&lt;BX_CLI_PRO_1.2&gt;</w:t>
      </w:r>
    </w:p>
    <w:tbl>
      <w:tblPr>
        <w:tblW w:w="0" w:type="auto"/>
        <w:tblBorders>
          <w:top w:val="single" w:sz="4" w:space="0" w:color="auto"/>
          <w:left w:val="single" w:sz="4" w:space="0" w:color="auto"/>
          <w:bottom w:val="single" w:sz="4" w:space="0" w:color="auto"/>
          <w:right w:val="single" w:sz="4" w:space="0" w:color="auto"/>
        </w:tblBorders>
        <w:tblLayout w:type="fixed"/>
        <w:tblLook w:val="05E0" w:firstRow="1" w:lastRow="1" w:firstColumn="1" w:lastColumn="1" w:noHBand="0" w:noVBand="1"/>
      </w:tblPr>
      <w:tblGrid>
        <w:gridCol w:w="9576"/>
      </w:tblGrid>
      <w:tr w:rsidR="004D5E10" w:rsidRPr="004D5E10" w14:paraId="0E7D9720" w14:textId="77777777" w:rsidTr="00936A8B">
        <w:tc>
          <w:tcPr>
            <w:tcW w:w="9576" w:type="dxa"/>
            <w:shd w:val="clear" w:color="auto" w:fill="auto"/>
          </w:tcPr>
          <w:p w14:paraId="56D39811" w14:textId="77777777" w:rsidR="004D5E10" w:rsidRPr="004D5E10" w:rsidRDefault="004B73AD" w:rsidP="004D5E10">
            <w:pPr>
              <w:pStyle w:val="Noindent"/>
            </w:pPr>
            <w:commentRangeStart w:id="29"/>
            <w:r w:rsidRPr="004B73AD">
              <w:rPr>
                <w:b/>
              </w:rPr>
              <w:t>Clinical Problem 1.2.</w:t>
            </w:r>
            <w:r w:rsidR="004D5E10" w:rsidRPr="004D5E10">
              <w:t xml:space="preserve"> </w:t>
            </w:r>
            <w:commentRangeEnd w:id="29"/>
            <w:r w:rsidR="003356C3">
              <w:rPr>
                <w:rStyle w:val="CommentReference"/>
                <w:rFonts w:ascii="DejaVu Sans Condensed" w:hAnsi="DejaVu Sans Condensed"/>
                <w:color w:val="000000"/>
              </w:rPr>
              <w:commentReference w:id="29"/>
            </w:r>
            <w:r w:rsidR="004D5E10" w:rsidRPr="004D5E10">
              <w:t>What is the average airway pressure of a:</w:t>
            </w:r>
          </w:p>
        </w:tc>
      </w:tr>
      <w:tr w:rsidR="00AA2D54" w:rsidRPr="004D5E10" w14:paraId="4BCC8413" w14:textId="77777777" w:rsidTr="00252E92">
        <w:trPr>
          <w:trHeight w:val="3322"/>
        </w:trPr>
        <w:tc>
          <w:tcPr>
            <w:tcW w:w="9576" w:type="dxa"/>
            <w:shd w:val="clear" w:color="auto" w:fill="auto"/>
          </w:tcPr>
          <w:p w14:paraId="5E6A2A98" w14:textId="199825E6" w:rsidR="00AA2D54" w:rsidRDefault="00AA2D54" w:rsidP="004D5E10">
            <w:pPr>
              <w:pStyle w:val="Noindent"/>
            </w:pPr>
            <w:r>
              <w:lastRenderedPageBreak/>
              <w:t>&lt;AL&gt;</w:t>
            </w:r>
          </w:p>
          <w:p w14:paraId="69FC8F74" w14:textId="19889AFA" w:rsidR="00AA2D54" w:rsidRPr="004D5E10" w:rsidRDefault="00AA2D54" w:rsidP="00AA2D54">
            <w:pPr>
              <w:pStyle w:val="ListALauto"/>
              <w:numPr>
                <w:ilvl w:val="1"/>
                <w:numId w:val="8"/>
              </w:numPr>
              <w:ind w:left="720" w:hanging="720"/>
            </w:pPr>
            <w:r w:rsidRPr="004D5E10">
              <w:t>Denver resident?</w:t>
            </w:r>
          </w:p>
          <w:p w14:paraId="191846A9" w14:textId="242E3F0A" w:rsidR="00AA2D54" w:rsidRPr="004D5E10" w:rsidRDefault="00AA2D54" w:rsidP="00AA2D54">
            <w:pPr>
              <w:pStyle w:val="ListALauto"/>
              <w:numPr>
                <w:ilvl w:val="1"/>
                <w:numId w:val="8"/>
              </w:numPr>
              <w:ind w:left="720" w:hanging="720"/>
            </w:pPr>
            <w:r w:rsidRPr="004D5E10">
              <w:t>New Orleans resident?</w:t>
            </w:r>
          </w:p>
          <w:p w14:paraId="535B7BFD" w14:textId="1D352ADE" w:rsidR="00AA2D54" w:rsidRPr="004D5E10" w:rsidRDefault="00AA2D54" w:rsidP="00AA2D54">
            <w:pPr>
              <w:pStyle w:val="ListALauto"/>
              <w:numPr>
                <w:ilvl w:val="1"/>
                <w:numId w:val="8"/>
              </w:numPr>
              <w:ind w:left="720" w:hanging="720"/>
            </w:pPr>
            <w:r w:rsidRPr="004D5E10">
              <w:t>Climber in the Andes?</w:t>
            </w:r>
          </w:p>
          <w:p w14:paraId="2D526FDD" w14:textId="77777777" w:rsidR="008B7D87" w:rsidRDefault="00AA2D54" w:rsidP="008B7D87">
            <w:pPr>
              <w:pStyle w:val="ListALauto"/>
              <w:numPr>
                <w:ilvl w:val="1"/>
                <w:numId w:val="8"/>
              </w:numPr>
              <w:ind w:left="720" w:hanging="720"/>
            </w:pPr>
            <w:r w:rsidRPr="004D5E10">
              <w:t>Climber on the summit of Mount Everest?</w:t>
            </w:r>
          </w:p>
          <w:p w14:paraId="031B5D07" w14:textId="4E9A4880" w:rsidR="00AA2D54" w:rsidRPr="004D5E10" w:rsidRDefault="00AA2D54" w:rsidP="008B7D87">
            <w:pPr>
              <w:pStyle w:val="ListALauto"/>
              <w:numPr>
                <w:ilvl w:val="1"/>
                <w:numId w:val="8"/>
              </w:numPr>
              <w:ind w:left="720" w:hanging="720"/>
            </w:pPr>
            <w:r w:rsidRPr="004D5E10">
              <w:t>Subject breathing air in a hyperbaric chamber pressurized to 2 atm?</w:t>
            </w:r>
          </w:p>
        </w:tc>
      </w:tr>
    </w:tbl>
    <w:p w14:paraId="24478F17" w14:textId="1FE01369" w:rsidR="009308A1" w:rsidRPr="003A78DB" w:rsidRDefault="009308A1" w:rsidP="009308A1">
      <w:pPr>
        <w:pStyle w:val="Noindent"/>
      </w:pPr>
      <w:r w:rsidRPr="003A78DB">
        <w:t>&lt;/BX_CLI_PRO_1.2&gt;</w:t>
      </w:r>
    </w:p>
    <w:p w14:paraId="49D96961" w14:textId="3442D667" w:rsidR="009308A1" w:rsidRPr="003A78DB" w:rsidRDefault="009308A1" w:rsidP="009308A1">
      <w:pPr>
        <w:pStyle w:val="Noindent"/>
      </w:pPr>
      <w:r w:rsidRPr="003A78DB">
        <w:t>&lt;BX_CLI_PRO_1.3&gt;</w:t>
      </w:r>
    </w:p>
    <w:tbl>
      <w:tblPr>
        <w:tblW w:w="0" w:type="auto"/>
        <w:tblBorders>
          <w:top w:val="single" w:sz="4" w:space="0" w:color="auto"/>
          <w:left w:val="single" w:sz="4" w:space="0" w:color="auto"/>
          <w:bottom w:val="single" w:sz="4" w:space="0" w:color="auto"/>
          <w:right w:val="single" w:sz="4" w:space="0" w:color="auto"/>
        </w:tblBorders>
        <w:tblLayout w:type="fixed"/>
        <w:tblLook w:val="05E0" w:firstRow="1" w:lastRow="1" w:firstColumn="1" w:lastColumn="1" w:noHBand="0" w:noVBand="1"/>
      </w:tblPr>
      <w:tblGrid>
        <w:gridCol w:w="9576"/>
      </w:tblGrid>
      <w:tr w:rsidR="004D5E10" w:rsidRPr="00936A8B" w14:paraId="7B1C1EF7" w14:textId="77777777" w:rsidTr="00936A8B">
        <w:tc>
          <w:tcPr>
            <w:tcW w:w="9576" w:type="dxa"/>
            <w:shd w:val="clear" w:color="auto" w:fill="auto"/>
          </w:tcPr>
          <w:p w14:paraId="1BDFFDE6" w14:textId="6AE3B43C" w:rsidR="004D5E10" w:rsidRPr="004D5E10" w:rsidRDefault="004B73AD" w:rsidP="004D5E10">
            <w:pPr>
              <w:pStyle w:val="Noindent"/>
            </w:pPr>
            <w:commentRangeStart w:id="30"/>
            <w:r w:rsidRPr="004B73AD">
              <w:rPr>
                <w:b/>
              </w:rPr>
              <w:t>Clinical Problem 1.3.</w:t>
            </w:r>
            <w:r w:rsidR="004D5E10" w:rsidRPr="004D5E10">
              <w:t xml:space="preserve"> Denver’s elevation is 1 mile</w:t>
            </w:r>
            <w:r w:rsidR="000D3F54">
              <w:t xml:space="preserve"> above sea level</w:t>
            </w:r>
            <w:r w:rsidR="004D5E10" w:rsidRPr="004D5E10">
              <w:t xml:space="preserve"> (5,280 feet). Assuming barometric pressure changes linearly with altitude, what is the dry air PO</w:t>
            </w:r>
            <w:r w:rsidRPr="004B73AD">
              <w:rPr>
                <w:vertAlign w:val="subscript"/>
              </w:rPr>
              <w:t>2</w:t>
            </w:r>
            <w:r w:rsidR="004D5E10" w:rsidRPr="004D5E10">
              <w:t xml:space="preserve"> in Leadville, Colorado (altitude 10,200 feet), the highest incorporated city in the United States?</w:t>
            </w:r>
            <w:commentRangeEnd w:id="30"/>
            <w:r w:rsidR="00801F6F">
              <w:rPr>
                <w:rStyle w:val="CommentReference"/>
                <w:rFonts w:ascii="DejaVu Sans Condensed" w:hAnsi="DejaVu Sans Condensed"/>
                <w:color w:val="000000"/>
              </w:rPr>
              <w:commentReference w:id="30"/>
            </w:r>
          </w:p>
        </w:tc>
      </w:tr>
    </w:tbl>
    <w:p w14:paraId="0CADF438" w14:textId="431EC7AB" w:rsidR="009308A1" w:rsidRPr="003A78DB" w:rsidRDefault="009308A1" w:rsidP="009308A1">
      <w:pPr>
        <w:pStyle w:val="Noindent"/>
      </w:pPr>
      <w:r w:rsidRPr="003A78DB">
        <w:t>&lt;/BX_CLI_PRO_1.3&gt;</w:t>
      </w:r>
    </w:p>
    <w:p w14:paraId="03500F5D" w14:textId="74EA63F1" w:rsidR="009308A1" w:rsidRPr="003A78DB" w:rsidRDefault="009308A1" w:rsidP="009308A1">
      <w:pPr>
        <w:pStyle w:val="Noindent"/>
      </w:pPr>
      <w:r w:rsidRPr="003A78DB">
        <w:t>&lt;BX_CLI_PRO_1.4&gt;</w:t>
      </w:r>
    </w:p>
    <w:tbl>
      <w:tblPr>
        <w:tblW w:w="0" w:type="auto"/>
        <w:tblBorders>
          <w:top w:val="single" w:sz="4" w:space="0" w:color="auto"/>
          <w:left w:val="single" w:sz="4" w:space="0" w:color="auto"/>
          <w:bottom w:val="single" w:sz="4" w:space="0" w:color="auto"/>
          <w:right w:val="single" w:sz="4" w:space="0" w:color="auto"/>
        </w:tblBorders>
        <w:tblLayout w:type="fixed"/>
        <w:tblLook w:val="05E0" w:firstRow="1" w:lastRow="1" w:firstColumn="1" w:lastColumn="1" w:noHBand="0" w:noVBand="1"/>
      </w:tblPr>
      <w:tblGrid>
        <w:gridCol w:w="9576"/>
      </w:tblGrid>
      <w:tr w:rsidR="004D5E10" w:rsidRPr="004D5E10" w14:paraId="7B0AC090" w14:textId="77777777" w:rsidTr="00936A8B">
        <w:tc>
          <w:tcPr>
            <w:tcW w:w="9576" w:type="dxa"/>
            <w:shd w:val="clear" w:color="auto" w:fill="auto"/>
          </w:tcPr>
          <w:p w14:paraId="717D9D5C" w14:textId="77777777" w:rsidR="004D5E10" w:rsidRPr="004D5E10" w:rsidRDefault="004B73AD" w:rsidP="004D5E10">
            <w:pPr>
              <w:pStyle w:val="Noindent"/>
            </w:pPr>
            <w:commentRangeStart w:id="31"/>
            <w:r w:rsidRPr="004B73AD">
              <w:rPr>
                <w:b/>
              </w:rPr>
              <w:t>Clinical Problem 1.4.</w:t>
            </w:r>
            <w:r w:rsidR="004D5E10" w:rsidRPr="004D5E10">
              <w:t xml:space="preserve"> </w:t>
            </w:r>
            <w:commentRangeEnd w:id="31"/>
            <w:r w:rsidR="00801F6F">
              <w:rPr>
                <w:rStyle w:val="CommentReference"/>
                <w:rFonts w:ascii="DejaVu Sans Condensed" w:hAnsi="DejaVu Sans Condensed"/>
                <w:color w:val="000000"/>
              </w:rPr>
              <w:commentReference w:id="31"/>
            </w:r>
            <w:r w:rsidR="004D5E10" w:rsidRPr="004D5E10">
              <w:t>What is the total pressure of all gases in the lungs, apart from water vapor, under the following conditions:</w:t>
            </w:r>
          </w:p>
        </w:tc>
      </w:tr>
      <w:tr w:rsidR="00AA2D54" w:rsidRPr="004D5E10" w14:paraId="63F01CAA" w14:textId="77777777" w:rsidTr="00053269">
        <w:trPr>
          <w:trHeight w:val="2218"/>
        </w:trPr>
        <w:tc>
          <w:tcPr>
            <w:tcW w:w="9576" w:type="dxa"/>
            <w:shd w:val="clear" w:color="auto" w:fill="auto"/>
          </w:tcPr>
          <w:p w14:paraId="4B993C09" w14:textId="049796B8" w:rsidR="00AA2D54" w:rsidRDefault="00AA2D54" w:rsidP="00936A8B">
            <w:pPr>
              <w:pStyle w:val="List1"/>
            </w:pPr>
            <w:r>
              <w:t>&lt;AL&gt;</w:t>
            </w:r>
          </w:p>
          <w:p w14:paraId="42054441" w14:textId="37ECD0B5" w:rsidR="00AA2D54" w:rsidRPr="004D5E10" w:rsidRDefault="00AA2D54" w:rsidP="0063543F">
            <w:pPr>
              <w:pStyle w:val="ListALauto"/>
              <w:numPr>
                <w:ilvl w:val="0"/>
                <w:numId w:val="11"/>
              </w:numPr>
              <w:ind w:hanging="720"/>
            </w:pPr>
            <w:r w:rsidRPr="004D5E10">
              <w:t>P</w:t>
            </w:r>
            <w:r w:rsidRPr="004B73AD">
              <w:rPr>
                <w:vertAlign w:val="subscript"/>
              </w:rPr>
              <w:t>B</w:t>
            </w:r>
            <w:r w:rsidRPr="004D5E10">
              <w:t xml:space="preserve"> = 760 mm Hg, normal body temperature (37°C)?</w:t>
            </w:r>
          </w:p>
          <w:p w14:paraId="5F1849CD" w14:textId="130F8C25" w:rsidR="00AA2D54" w:rsidRPr="004D5E10" w:rsidRDefault="00AA2D54" w:rsidP="0063543F">
            <w:pPr>
              <w:pStyle w:val="ListALauto"/>
              <w:numPr>
                <w:ilvl w:val="0"/>
                <w:numId w:val="11"/>
              </w:numPr>
              <w:ind w:hanging="720"/>
            </w:pPr>
            <w:r w:rsidRPr="004D5E10">
              <w:t>P</w:t>
            </w:r>
            <w:r w:rsidRPr="004B73AD">
              <w:rPr>
                <w:vertAlign w:val="subscript"/>
              </w:rPr>
              <w:t>B</w:t>
            </w:r>
            <w:r w:rsidRPr="004D5E10">
              <w:t xml:space="preserve"> = 253 mm Hg, normal body temperature?</w:t>
            </w:r>
          </w:p>
          <w:p w14:paraId="668A551D" w14:textId="351157A8" w:rsidR="00AA2D54" w:rsidRPr="004D5E10" w:rsidRDefault="00AA2D54" w:rsidP="0063543F">
            <w:pPr>
              <w:pStyle w:val="ListALauto"/>
              <w:numPr>
                <w:ilvl w:val="0"/>
                <w:numId w:val="11"/>
              </w:numPr>
              <w:ind w:hanging="720"/>
            </w:pPr>
            <w:r w:rsidRPr="004D5E10">
              <w:t>P</w:t>
            </w:r>
            <w:r w:rsidRPr="004B73AD">
              <w:rPr>
                <w:vertAlign w:val="subscript"/>
              </w:rPr>
              <w:t>B</w:t>
            </w:r>
            <w:r w:rsidRPr="004D5E10">
              <w:t xml:space="preserve"> = 760 mm Hg, body temperature 39°C? (Is it more or less than your answer for 1.4a?)</w:t>
            </w:r>
          </w:p>
        </w:tc>
      </w:tr>
    </w:tbl>
    <w:p w14:paraId="5621D367" w14:textId="1E5BCEF7" w:rsidR="009308A1" w:rsidRPr="003A78DB" w:rsidRDefault="009308A1" w:rsidP="009308A1">
      <w:pPr>
        <w:pStyle w:val="Noindent"/>
      </w:pPr>
      <w:r w:rsidRPr="003A78DB">
        <w:t>&lt;/BX_CLI_PRO_1.4&gt;</w:t>
      </w:r>
    </w:p>
    <w:p w14:paraId="2CEFFFC6" w14:textId="1AE41415" w:rsidR="004D5E10" w:rsidRPr="003A78DB" w:rsidRDefault="004D5E10" w:rsidP="004D5E10">
      <w:pPr>
        <w:pStyle w:val="Noindent"/>
      </w:pPr>
      <w:r w:rsidRPr="003A78DB">
        <w:t>&lt;BX</w:t>
      </w:r>
      <w:r w:rsidR="009308A1" w:rsidRPr="003A78DB">
        <w:t>_CLI_PRO_1.5&gt;</w:t>
      </w:r>
    </w:p>
    <w:tbl>
      <w:tblPr>
        <w:tblW w:w="0" w:type="auto"/>
        <w:tblBorders>
          <w:top w:val="single" w:sz="4" w:space="0" w:color="auto"/>
          <w:left w:val="single" w:sz="4" w:space="0" w:color="auto"/>
          <w:bottom w:val="single" w:sz="4" w:space="0" w:color="auto"/>
          <w:right w:val="single" w:sz="4" w:space="0" w:color="auto"/>
        </w:tblBorders>
        <w:tblLayout w:type="fixed"/>
        <w:tblLook w:val="05E0" w:firstRow="1" w:lastRow="1" w:firstColumn="1" w:lastColumn="1" w:noHBand="0" w:noVBand="1"/>
      </w:tblPr>
      <w:tblGrid>
        <w:gridCol w:w="9576"/>
      </w:tblGrid>
      <w:tr w:rsidR="004D5E10" w:rsidRPr="004D5E10" w14:paraId="01BF42BC" w14:textId="77777777" w:rsidTr="00936A8B">
        <w:tc>
          <w:tcPr>
            <w:tcW w:w="9576" w:type="dxa"/>
            <w:shd w:val="clear" w:color="auto" w:fill="auto"/>
          </w:tcPr>
          <w:p w14:paraId="0E3426C0" w14:textId="77777777" w:rsidR="004D5E10" w:rsidRPr="004D5E10" w:rsidRDefault="004B73AD" w:rsidP="004D5E10">
            <w:pPr>
              <w:pStyle w:val="Noindent"/>
            </w:pPr>
            <w:commentRangeStart w:id="32"/>
            <w:r w:rsidRPr="004B73AD">
              <w:rPr>
                <w:b/>
              </w:rPr>
              <w:t>Clinical Problem 1.5.</w:t>
            </w:r>
            <w:r w:rsidR="004D5E10" w:rsidRPr="004D5E10">
              <w:t xml:space="preserve"> In </w:t>
            </w:r>
            <w:commentRangeEnd w:id="32"/>
            <w:r w:rsidR="00801F6F">
              <w:rPr>
                <w:rStyle w:val="CommentReference"/>
                <w:rFonts w:ascii="DejaVu Sans Condensed" w:hAnsi="DejaVu Sans Condensed"/>
                <w:color w:val="000000"/>
              </w:rPr>
              <w:commentReference w:id="32"/>
            </w:r>
            <w:r w:rsidR="004D5E10" w:rsidRPr="004D5E10">
              <w:t>general terms, what are the physiologic consequences during an airplane trip from the East Coast to California for someone who</w:t>
            </w:r>
          </w:p>
        </w:tc>
      </w:tr>
      <w:tr w:rsidR="0063543F" w:rsidRPr="004D5E10" w14:paraId="5A5E79F9" w14:textId="77777777" w:rsidTr="00F7376B">
        <w:trPr>
          <w:trHeight w:val="2218"/>
        </w:trPr>
        <w:tc>
          <w:tcPr>
            <w:tcW w:w="9576" w:type="dxa"/>
            <w:shd w:val="clear" w:color="auto" w:fill="auto"/>
          </w:tcPr>
          <w:p w14:paraId="05AD77DE" w14:textId="5F07304F" w:rsidR="0063543F" w:rsidRDefault="0063543F" w:rsidP="00936A8B">
            <w:pPr>
              <w:pStyle w:val="List1"/>
            </w:pPr>
            <w:r>
              <w:lastRenderedPageBreak/>
              <w:t>&lt;AL&gt;</w:t>
            </w:r>
          </w:p>
          <w:p w14:paraId="1CA106AF" w14:textId="4527CAEF" w:rsidR="0063543F" w:rsidRPr="004D5E10" w:rsidRDefault="0063543F" w:rsidP="0063543F">
            <w:pPr>
              <w:pStyle w:val="ListALauto"/>
              <w:numPr>
                <w:ilvl w:val="0"/>
                <w:numId w:val="14"/>
              </w:numPr>
              <w:ind w:hanging="720"/>
            </w:pPr>
            <w:r w:rsidRPr="004D5E10">
              <w:t>Is healthy, with PaO</w:t>
            </w:r>
            <w:r w:rsidRPr="004B73AD">
              <w:rPr>
                <w:vertAlign w:val="subscript"/>
              </w:rPr>
              <w:t>2</w:t>
            </w:r>
            <w:r w:rsidRPr="004D5E10">
              <w:t xml:space="preserve"> = 95 mm Hg?</w:t>
            </w:r>
          </w:p>
          <w:p w14:paraId="688A18A6" w14:textId="22A10612" w:rsidR="0063543F" w:rsidRPr="004D5E10" w:rsidRDefault="0063543F" w:rsidP="0063543F">
            <w:pPr>
              <w:pStyle w:val="ListALauto"/>
              <w:numPr>
                <w:ilvl w:val="0"/>
                <w:numId w:val="14"/>
              </w:numPr>
              <w:ind w:hanging="720"/>
            </w:pPr>
            <w:r w:rsidRPr="004D5E10">
              <w:t>Has mild chronic obstructive pulmonary disease (COPD) with PaO</w:t>
            </w:r>
            <w:r w:rsidRPr="004B73AD">
              <w:rPr>
                <w:vertAlign w:val="subscript"/>
              </w:rPr>
              <w:t>2</w:t>
            </w:r>
            <w:r w:rsidRPr="004D5E10">
              <w:t xml:space="preserve"> 75 mm Hg?</w:t>
            </w:r>
          </w:p>
          <w:p w14:paraId="216FD581" w14:textId="5966203C" w:rsidR="0063543F" w:rsidRPr="004D5E10" w:rsidRDefault="0063543F" w:rsidP="0063543F">
            <w:pPr>
              <w:pStyle w:val="ListALauto"/>
              <w:numPr>
                <w:ilvl w:val="0"/>
                <w:numId w:val="14"/>
              </w:numPr>
              <w:ind w:hanging="720"/>
            </w:pPr>
            <w:r w:rsidRPr="004D5E10">
              <w:t>Has severe COPD with PaO</w:t>
            </w:r>
            <w:r w:rsidRPr="004B73AD">
              <w:rPr>
                <w:vertAlign w:val="subscript"/>
              </w:rPr>
              <w:t>2</w:t>
            </w:r>
            <w:r w:rsidRPr="004D5E10">
              <w:t xml:space="preserve"> 58 mm Hg?</w:t>
            </w:r>
          </w:p>
        </w:tc>
      </w:tr>
    </w:tbl>
    <w:p w14:paraId="2742B48A" w14:textId="4514DEC9" w:rsidR="009308A1" w:rsidRPr="003A78DB" w:rsidRDefault="009308A1" w:rsidP="009308A1">
      <w:pPr>
        <w:pStyle w:val="Noindent"/>
      </w:pPr>
      <w:r w:rsidRPr="003A78DB">
        <w:t>&lt;/BX_CLI_PRO_1.5&gt;</w:t>
      </w:r>
    </w:p>
    <w:p w14:paraId="20D6DBA0" w14:textId="04F54712" w:rsidR="009308A1" w:rsidRPr="003A78DB" w:rsidRDefault="009308A1" w:rsidP="009308A1">
      <w:pPr>
        <w:pStyle w:val="Noindent"/>
      </w:pPr>
      <w:r w:rsidRPr="003A78DB">
        <w:t>&lt;BX_CLI_PRO_1.6&gt;</w:t>
      </w:r>
    </w:p>
    <w:tbl>
      <w:tblPr>
        <w:tblW w:w="0" w:type="auto"/>
        <w:tblBorders>
          <w:top w:val="single" w:sz="4" w:space="0" w:color="auto"/>
          <w:left w:val="single" w:sz="4" w:space="0" w:color="auto"/>
          <w:bottom w:val="single" w:sz="4" w:space="0" w:color="auto"/>
          <w:right w:val="single" w:sz="4" w:space="0" w:color="auto"/>
        </w:tblBorders>
        <w:tblLayout w:type="fixed"/>
        <w:tblLook w:val="05E0" w:firstRow="1" w:lastRow="1" w:firstColumn="1" w:lastColumn="1" w:noHBand="0" w:noVBand="1"/>
      </w:tblPr>
      <w:tblGrid>
        <w:gridCol w:w="9576"/>
      </w:tblGrid>
      <w:tr w:rsidR="004D5E10" w:rsidRPr="004D5E10" w14:paraId="50546FD5" w14:textId="77777777" w:rsidTr="00936A8B">
        <w:tc>
          <w:tcPr>
            <w:tcW w:w="9576" w:type="dxa"/>
            <w:shd w:val="clear" w:color="auto" w:fill="auto"/>
          </w:tcPr>
          <w:p w14:paraId="42B90DD5" w14:textId="77777777" w:rsidR="004D5E10" w:rsidRPr="00B70CAA" w:rsidRDefault="004B73AD" w:rsidP="004D5E10">
            <w:pPr>
              <w:pStyle w:val="Noindent"/>
              <w:rPr>
                <w:rFonts w:cs="Times New Roman"/>
              </w:rPr>
            </w:pPr>
            <w:commentRangeStart w:id="33"/>
            <w:r w:rsidRPr="00B70CAA">
              <w:rPr>
                <w:rFonts w:cs="Times New Roman"/>
                <w:b/>
              </w:rPr>
              <w:t>Clinical Problem 1.6.</w:t>
            </w:r>
            <w:r w:rsidR="004D5E10" w:rsidRPr="00B70CAA">
              <w:rPr>
                <w:rFonts w:cs="Times New Roman"/>
              </w:rPr>
              <w:t xml:space="preserve"> </w:t>
            </w:r>
            <w:commentRangeEnd w:id="33"/>
            <w:r w:rsidR="00BB19E1" w:rsidRPr="00B70CAA">
              <w:rPr>
                <w:rStyle w:val="CommentReference"/>
                <w:rFonts w:cs="Times New Roman"/>
                <w:color w:val="000000"/>
                <w:sz w:val="24"/>
                <w:szCs w:val="24"/>
              </w:rPr>
              <w:commentReference w:id="33"/>
            </w:r>
            <w:r w:rsidR="004D5E10" w:rsidRPr="00B70CAA">
              <w:rPr>
                <w:rFonts w:cs="Times New Roman"/>
              </w:rPr>
              <w:t>You take a hot-air balloon ride from sea level to an altitude of 4000 feet. At this altitude, will the following values be higher, lower, or the same as they are at sea level?</w:t>
            </w:r>
          </w:p>
        </w:tc>
      </w:tr>
      <w:tr w:rsidR="0063543F" w:rsidRPr="004D5E10" w14:paraId="585393D6" w14:textId="77777777" w:rsidTr="00280EA9">
        <w:trPr>
          <w:trHeight w:val="4426"/>
        </w:trPr>
        <w:tc>
          <w:tcPr>
            <w:tcW w:w="9576" w:type="dxa"/>
            <w:shd w:val="clear" w:color="auto" w:fill="auto"/>
          </w:tcPr>
          <w:p w14:paraId="0A541DE7" w14:textId="59E08DB3" w:rsidR="0063543F" w:rsidRPr="00B70CAA" w:rsidRDefault="0063543F" w:rsidP="00936A8B">
            <w:pPr>
              <w:pStyle w:val="List1"/>
              <w:rPr>
                <w:rFonts w:cs="Times New Roman"/>
              </w:rPr>
            </w:pPr>
            <w:r w:rsidRPr="00B70CAA">
              <w:rPr>
                <w:rFonts w:cs="Times New Roman"/>
              </w:rPr>
              <w:t>&lt;AL&gt;</w:t>
            </w:r>
          </w:p>
          <w:p w14:paraId="6651DE15" w14:textId="2EDA1270" w:rsidR="00C678CE" w:rsidRPr="00B70CAA" w:rsidRDefault="0063543F" w:rsidP="00C678CE">
            <w:pPr>
              <w:pStyle w:val="ListALauto"/>
              <w:numPr>
                <w:ilvl w:val="1"/>
                <w:numId w:val="31"/>
              </w:numPr>
              <w:rPr>
                <w:rFonts w:cs="Times New Roman"/>
                <w:vertAlign w:val="subscript"/>
              </w:rPr>
            </w:pPr>
            <w:r w:rsidRPr="00B70CAA">
              <w:rPr>
                <w:rFonts w:cs="Times New Roman"/>
              </w:rPr>
              <w:t>FIO</w:t>
            </w:r>
            <w:r w:rsidRPr="00B70CAA">
              <w:rPr>
                <w:rFonts w:cs="Times New Roman"/>
                <w:vertAlign w:val="subscript"/>
              </w:rPr>
              <w:t>2</w:t>
            </w:r>
          </w:p>
          <w:p w14:paraId="073A941D" w14:textId="7F023092" w:rsidR="00C678CE" w:rsidRPr="00B70CAA" w:rsidRDefault="0063543F" w:rsidP="00C678CE">
            <w:pPr>
              <w:pStyle w:val="ListALauto"/>
              <w:numPr>
                <w:ilvl w:val="1"/>
                <w:numId w:val="31"/>
              </w:numPr>
              <w:rPr>
                <w:rFonts w:cs="Times New Roman"/>
                <w:vertAlign w:val="subscript"/>
              </w:rPr>
            </w:pPr>
            <w:r w:rsidRPr="00B70CAA">
              <w:rPr>
                <w:rFonts w:cs="Times New Roman"/>
              </w:rPr>
              <w:t>Barometric pressure</w:t>
            </w:r>
          </w:p>
          <w:p w14:paraId="249554E2" w14:textId="77777777" w:rsidR="00C678CE" w:rsidRPr="00B70CAA" w:rsidRDefault="0063543F" w:rsidP="00C678CE">
            <w:pPr>
              <w:pStyle w:val="ListALauto"/>
              <w:numPr>
                <w:ilvl w:val="1"/>
                <w:numId w:val="31"/>
              </w:numPr>
              <w:rPr>
                <w:rFonts w:cs="Times New Roman"/>
                <w:vertAlign w:val="subscript"/>
              </w:rPr>
            </w:pPr>
            <w:r w:rsidRPr="00B70CAA">
              <w:rPr>
                <w:rFonts w:cs="Times New Roman"/>
              </w:rPr>
              <w:t>PaO</w:t>
            </w:r>
            <w:r w:rsidRPr="00B70CAA">
              <w:rPr>
                <w:rFonts w:cs="Times New Roman"/>
                <w:vertAlign w:val="subscript"/>
              </w:rPr>
              <w:t>2</w:t>
            </w:r>
          </w:p>
          <w:p w14:paraId="48473F4B" w14:textId="77777777" w:rsidR="00C678CE" w:rsidRPr="00B70CAA" w:rsidRDefault="0063543F" w:rsidP="00C678CE">
            <w:pPr>
              <w:pStyle w:val="ListALauto"/>
              <w:numPr>
                <w:ilvl w:val="1"/>
                <w:numId w:val="31"/>
              </w:numPr>
              <w:rPr>
                <w:rFonts w:cs="Times New Roman"/>
                <w:vertAlign w:val="subscript"/>
              </w:rPr>
            </w:pPr>
            <w:r w:rsidRPr="00B70CAA">
              <w:rPr>
                <w:rFonts w:cs="Times New Roman"/>
              </w:rPr>
              <w:t>Water vapor pressure in your lungs</w:t>
            </w:r>
          </w:p>
          <w:p w14:paraId="5761BCA1" w14:textId="77777777" w:rsidR="00B70CAA" w:rsidRPr="00B70CAA" w:rsidRDefault="0063543F" w:rsidP="00B70CAA">
            <w:pPr>
              <w:pStyle w:val="ListALauto"/>
              <w:numPr>
                <w:ilvl w:val="1"/>
                <w:numId w:val="31"/>
              </w:numPr>
              <w:rPr>
                <w:rFonts w:cs="Times New Roman"/>
                <w:vertAlign w:val="subscript"/>
              </w:rPr>
            </w:pPr>
            <w:r w:rsidRPr="00B70CAA">
              <w:rPr>
                <w:rFonts w:cs="Times New Roman"/>
              </w:rPr>
              <w:t xml:space="preserve">Your average airway </w:t>
            </w:r>
            <w:proofErr w:type="gramStart"/>
            <w:r w:rsidRPr="00B70CAA">
              <w:rPr>
                <w:rFonts w:cs="Times New Roman"/>
              </w:rPr>
              <w:t>pressure</w:t>
            </w:r>
            <w:proofErr w:type="gramEnd"/>
          </w:p>
          <w:p w14:paraId="51EA9188" w14:textId="2BE3A5F0" w:rsidR="0063543F" w:rsidRPr="00B70CAA" w:rsidRDefault="0063543F" w:rsidP="00B70CAA">
            <w:pPr>
              <w:pStyle w:val="ListALauto"/>
              <w:numPr>
                <w:ilvl w:val="1"/>
                <w:numId w:val="31"/>
              </w:numPr>
              <w:rPr>
                <w:ins w:id="34" w:author="Fischer, Ashley" w:date="2024-11-07T11:03:00Z"/>
                <w:rFonts w:cs="Times New Roman"/>
                <w:vertAlign w:val="subscript"/>
              </w:rPr>
            </w:pPr>
            <w:r w:rsidRPr="00B70CAA">
              <w:rPr>
                <w:rFonts w:cs="Times New Roman"/>
              </w:rPr>
              <w:t>The sum of all the individual partial pressures (including water vapor pressure) in your alveoli</w:t>
            </w:r>
          </w:p>
          <w:p w14:paraId="525314D8" w14:textId="6C618047" w:rsidR="00A65CB0" w:rsidRPr="00B70CAA" w:rsidRDefault="00A65CB0" w:rsidP="00B70CAA">
            <w:pPr>
              <w:pStyle w:val="ListALauto"/>
              <w:numPr>
                <w:ilvl w:val="0"/>
                <w:numId w:val="0"/>
              </w:numPr>
              <w:rPr>
                <w:rFonts w:cs="Times New Roman"/>
                <w:b/>
                <w:bCs/>
                <w:rPrChange w:id="35" w:author="Fischer, Ashley" w:date="2024-11-07T11:03:00Z">
                  <w:rPr/>
                </w:rPrChange>
              </w:rPr>
              <w:pPrChange w:id="36" w:author="Fischer, Ashley" w:date="2024-11-07T11:00:00Z">
                <w:pPr>
                  <w:pStyle w:val="ListALauto"/>
                  <w:numPr>
                    <w:ilvl w:val="1"/>
                    <w:numId w:val="15"/>
                  </w:numPr>
                  <w:ind w:left="1440" w:hanging="360"/>
                </w:pPr>
              </w:pPrChange>
            </w:pPr>
          </w:p>
        </w:tc>
      </w:tr>
    </w:tbl>
    <w:p w14:paraId="2A78E742" w14:textId="7E2680DD" w:rsidR="009308A1" w:rsidRPr="00BA3759" w:rsidRDefault="009308A1" w:rsidP="009308A1">
      <w:pPr>
        <w:pStyle w:val="Noindent"/>
      </w:pPr>
      <w:r w:rsidRPr="00BA3759">
        <w:t>&lt;/BX_CLI_PRO_1.6&gt;</w:t>
      </w:r>
    </w:p>
    <w:p w14:paraId="4D8C8703" w14:textId="77777777" w:rsidR="006F5DB8" w:rsidRPr="009204B3" w:rsidRDefault="006F5DB8" w:rsidP="00C501B6">
      <w:pPr>
        <w:pStyle w:val="H1"/>
      </w:pPr>
      <w:commentRangeStart w:id="37"/>
      <w:r w:rsidRPr="009204B3">
        <w:t>&lt;H1&gt;</w:t>
      </w:r>
      <w:r w:rsidR="004B73AD" w:rsidRPr="004B73AD">
        <w:t>ANSWERS TO CLINICAL PROBLEMS</w:t>
      </w:r>
      <w:commentRangeEnd w:id="37"/>
      <w:r w:rsidR="00506A9B">
        <w:rPr>
          <w:rStyle w:val="CommentReference"/>
          <w:rFonts w:ascii="DejaVu Sans Condensed" w:hAnsi="DejaVu Sans Condensed"/>
          <w:b w:val="0"/>
          <w:color w:val="000000"/>
        </w:rPr>
        <w:commentReference w:id="37"/>
      </w:r>
    </w:p>
    <w:p w14:paraId="2348C8F7" w14:textId="092C6B53" w:rsidR="009308A1" w:rsidRPr="00BA3759" w:rsidRDefault="009308A1" w:rsidP="00C501B6">
      <w:pPr>
        <w:pStyle w:val="H1"/>
        <w:rPr>
          <w:b w:val="0"/>
        </w:rPr>
      </w:pPr>
      <w:r w:rsidRPr="00BA3759">
        <w:rPr>
          <w:b w:val="0"/>
        </w:rPr>
        <w:t>&lt;</w:t>
      </w:r>
      <w:r w:rsidR="00A0063E">
        <w:rPr>
          <w:b w:val="0"/>
        </w:rPr>
        <w:t>NL</w:t>
      </w:r>
      <w:r w:rsidRPr="00BA3759">
        <w:rPr>
          <w:b w:val="0"/>
        </w:rPr>
        <w:t>&gt;</w:t>
      </w:r>
    </w:p>
    <w:p w14:paraId="23245F0D" w14:textId="0DBB9F4C" w:rsidR="006F5DB8" w:rsidRPr="00A5417B" w:rsidRDefault="006F5DB8" w:rsidP="00AF31B3">
      <w:pPr>
        <w:pStyle w:val="List1"/>
        <w:numPr>
          <w:ilvl w:val="0"/>
          <w:numId w:val="18"/>
        </w:numPr>
        <w:ind w:hanging="720"/>
        <w:rPr>
          <w:b/>
        </w:rPr>
      </w:pPr>
      <w:r w:rsidRPr="00A5417B">
        <w:t>The alveolar gas equation, introduced in the next chapter, shows that alveolar PO</w:t>
      </w:r>
      <w:r w:rsidR="004B73AD" w:rsidRPr="004B73AD">
        <w:rPr>
          <w:vertAlign w:val="subscript"/>
        </w:rPr>
        <w:t>2</w:t>
      </w:r>
      <w:r w:rsidRPr="00A5417B">
        <w:t xml:space="preserve"> is directly related to the inspired oxygen pressure and inversely related to the PaCO</w:t>
      </w:r>
      <w:r w:rsidR="004B73AD" w:rsidRPr="004B73AD">
        <w:rPr>
          <w:vertAlign w:val="subscript"/>
        </w:rPr>
        <w:t>2</w:t>
      </w:r>
      <w:r w:rsidRPr="00A5417B">
        <w:t>. The inspired oxygen pressure is fixed by the FIO</w:t>
      </w:r>
      <w:r w:rsidR="004B73AD" w:rsidRPr="004B73AD">
        <w:rPr>
          <w:vertAlign w:val="subscript"/>
        </w:rPr>
        <w:t>2</w:t>
      </w:r>
      <w:r w:rsidRPr="00A5417B">
        <w:t xml:space="preserve"> and barometric pressure. Mountain climbers </w:t>
      </w:r>
      <w:r w:rsidRPr="00A5417B">
        <w:lastRenderedPageBreak/>
        <w:t>adapt at altitude principally by lowering PaCO</w:t>
      </w:r>
      <w:r w:rsidR="004B73AD" w:rsidRPr="004B73AD">
        <w:rPr>
          <w:vertAlign w:val="subscript"/>
        </w:rPr>
        <w:t>2</w:t>
      </w:r>
      <w:r w:rsidRPr="00A5417B">
        <w:t>, thereby raising their alveolar (and arterial) PO</w:t>
      </w:r>
      <w:r w:rsidR="004B73AD" w:rsidRPr="004B73AD">
        <w:rPr>
          <w:vertAlign w:val="subscript"/>
        </w:rPr>
        <w:t>2</w:t>
      </w:r>
      <w:r w:rsidRPr="00A5417B">
        <w:t>.</w:t>
      </w:r>
    </w:p>
    <w:p w14:paraId="455F2AD9" w14:textId="1BC89F9D" w:rsidR="006D738A" w:rsidRPr="00A5417B" w:rsidRDefault="006D738A" w:rsidP="00AF31B3">
      <w:pPr>
        <w:pStyle w:val="List1"/>
        <w:numPr>
          <w:ilvl w:val="0"/>
          <w:numId w:val="18"/>
        </w:numPr>
        <w:ind w:hanging="720"/>
      </w:pPr>
      <w:r w:rsidRPr="00A5417B">
        <w:t>The average airway pressure in any location equals the barometric pressure at that location (Fig. 1.2). Although the barometric pressure fluctuates</w:t>
      </w:r>
      <w:r w:rsidR="001C224B" w:rsidRPr="00A5417B">
        <w:t xml:space="preserve"> </w:t>
      </w:r>
      <w:r w:rsidRPr="00A5417B">
        <w:t>slightly during the day, knowledge of the average barometric pressure at a particular altitude is sufficient for blood gas interpretation purposes. In Denver,</w:t>
      </w:r>
      <w:r w:rsidR="001C224B" w:rsidRPr="00A5417B">
        <w:t xml:space="preserve"> </w:t>
      </w:r>
      <w:r w:rsidRPr="00A5417B">
        <w:t>average airway pressure is 640 mm Hg; in New Orleans (sea level), it is 760 mm</w:t>
      </w:r>
      <w:r w:rsidR="001C224B" w:rsidRPr="00A5417B">
        <w:t xml:space="preserve"> </w:t>
      </w:r>
      <w:r w:rsidRPr="00A5417B">
        <w:t>Hg. For the Andes, the answer, of course, depends on the specific altitude, but</w:t>
      </w:r>
      <w:r w:rsidR="001C224B" w:rsidRPr="00A5417B">
        <w:t xml:space="preserve"> </w:t>
      </w:r>
      <w:r w:rsidRPr="00A5417B">
        <w:t>380 mm Hg is the barometric pressure (and hence the airway pressure) at some</w:t>
      </w:r>
      <w:r w:rsidR="001C224B" w:rsidRPr="00A5417B">
        <w:t xml:space="preserve"> </w:t>
      </w:r>
      <w:r w:rsidRPr="00A5417B">
        <w:t>of the peaks. On the summit of Mount Everest, the barometric pressure has</w:t>
      </w:r>
      <w:r w:rsidR="001C224B" w:rsidRPr="00A5417B">
        <w:t xml:space="preserve"> </w:t>
      </w:r>
      <w:r w:rsidRPr="00A5417B">
        <w:t>been measured at 253 mm Hg. Finally, in a hyperbaric chamber, the ambient</w:t>
      </w:r>
      <w:r w:rsidR="001C224B" w:rsidRPr="00A5417B">
        <w:t xml:space="preserve"> </w:t>
      </w:r>
      <w:r w:rsidRPr="00A5417B">
        <w:t xml:space="preserve">pressure is determined by the chamber. At 2 atm, the ambient pressure </w:t>
      </w:r>
      <w:proofErr w:type="gramStart"/>
      <w:r w:rsidRPr="00A5417B">
        <w:t>is</w:t>
      </w:r>
      <w:proofErr w:type="gramEnd"/>
    </w:p>
    <w:p w14:paraId="6EFB985A" w14:textId="3038DA09" w:rsidR="006D738A" w:rsidRPr="00A5417B" w:rsidRDefault="00AB7989" w:rsidP="00AB7989">
      <w:pPr>
        <w:pStyle w:val="Noindent"/>
        <w:tabs>
          <w:tab w:val="left" w:pos="2070"/>
          <w:tab w:val="center" w:pos="4680"/>
        </w:tabs>
        <w:jc w:val="left"/>
        <w:pPrChange w:id="38" w:author="Fischer, Ashley" w:date="2024-11-08T11:26:00Z">
          <w:pPr>
            <w:pStyle w:val="Noindent"/>
            <w:jc w:val="center"/>
          </w:pPr>
        </w:pPrChange>
      </w:pPr>
      <w:ins w:id="39" w:author="Fischer, Ashley" w:date="2024-11-08T11:26:00Z">
        <w:r>
          <w:tab/>
        </w:r>
        <w:r>
          <w:tab/>
        </w:r>
      </w:ins>
      <w:r w:rsidR="006D738A" w:rsidRPr="00A5417B">
        <w:t>2 × 760 mm Hg = 1520 mm Hg</w:t>
      </w:r>
    </w:p>
    <w:p w14:paraId="4510A683" w14:textId="77777777" w:rsidR="006D738A" w:rsidRDefault="006D738A" w:rsidP="00AF31B3">
      <w:pPr>
        <w:pStyle w:val="Indent"/>
      </w:pPr>
      <w:r w:rsidRPr="00A5417B">
        <w:t>which is also the average airway pressure of anyone in the chamber.</w:t>
      </w:r>
    </w:p>
    <w:p w14:paraId="2AD0C622" w14:textId="57B24FA2" w:rsidR="006D738A" w:rsidRPr="00A5417B" w:rsidRDefault="006D738A" w:rsidP="00AF31B3">
      <w:pPr>
        <w:pStyle w:val="List1"/>
        <w:numPr>
          <w:ilvl w:val="0"/>
          <w:numId w:val="18"/>
        </w:numPr>
        <w:ind w:hanging="720"/>
      </w:pPr>
      <w:r w:rsidRPr="00A5417B">
        <w:t>You are not expected to know the barometric pressure in Leadville, Colorado. However, from Figure 1.2 you can determine that P</w:t>
      </w:r>
      <w:r w:rsidR="004B73AD" w:rsidRPr="004B73AD">
        <w:rPr>
          <w:vertAlign w:val="subscript"/>
        </w:rPr>
        <w:t>B</w:t>
      </w:r>
      <w:r w:rsidRPr="00A5417B">
        <w:t xml:space="preserve"> falls about 120</w:t>
      </w:r>
      <w:r w:rsidR="001C224B" w:rsidRPr="00A5417B">
        <w:t xml:space="preserve"> </w:t>
      </w:r>
      <w:r w:rsidRPr="00A5417B">
        <w:t>mm Hg per mile of altitude. Since Leadville is almost 2 miles high, the P</w:t>
      </w:r>
      <w:r w:rsidR="004B73AD" w:rsidRPr="004B73AD">
        <w:rPr>
          <w:vertAlign w:val="subscript"/>
        </w:rPr>
        <w:t>B</w:t>
      </w:r>
      <w:r w:rsidRPr="00A5417B">
        <w:t xml:space="preserve"> is</w:t>
      </w:r>
      <w:r w:rsidR="001C224B" w:rsidRPr="00A5417B">
        <w:t xml:space="preserve"> </w:t>
      </w:r>
      <w:r w:rsidRPr="00A5417B">
        <w:t>about 520 mm Hg. Since FIO</w:t>
      </w:r>
      <w:r w:rsidR="004B73AD" w:rsidRPr="004B73AD">
        <w:rPr>
          <w:vertAlign w:val="subscript"/>
        </w:rPr>
        <w:t>2</w:t>
      </w:r>
      <w:r w:rsidRPr="00A5417B">
        <w:t xml:space="preserve"> is 0.21, the dry air PO</w:t>
      </w:r>
      <w:r w:rsidR="004B73AD" w:rsidRPr="004B73AD">
        <w:rPr>
          <w:vertAlign w:val="subscript"/>
        </w:rPr>
        <w:t>2</w:t>
      </w:r>
      <w:r w:rsidRPr="00A5417B">
        <w:t xml:space="preserve"> in Leadville is approximately 109 mm Hg (compared to 160 mm Hg at sea level).</w:t>
      </w:r>
    </w:p>
    <w:p w14:paraId="264DD853" w14:textId="0106638B" w:rsidR="006D738A" w:rsidRPr="00A5417B" w:rsidRDefault="006D738A" w:rsidP="00AF31B3">
      <w:pPr>
        <w:pStyle w:val="List1"/>
        <w:numPr>
          <w:ilvl w:val="0"/>
          <w:numId w:val="18"/>
        </w:numPr>
        <w:ind w:hanging="720"/>
      </w:pPr>
    </w:p>
    <w:p w14:paraId="6248F7F1" w14:textId="683C8AAE" w:rsidR="009308A1" w:rsidRDefault="009308A1" w:rsidP="00F338C6">
      <w:pPr>
        <w:pStyle w:val="List2"/>
      </w:pPr>
      <w:r>
        <w:t>&lt;</w:t>
      </w:r>
      <w:r w:rsidR="001D06E2">
        <w:t>AL&gt;</w:t>
      </w:r>
    </w:p>
    <w:p w14:paraId="1370B70E" w14:textId="208CE700" w:rsidR="006D738A" w:rsidRPr="00AF31B3" w:rsidRDefault="006D738A" w:rsidP="00AF31B3">
      <w:pPr>
        <w:pStyle w:val="ListALauto"/>
        <w:numPr>
          <w:ilvl w:val="1"/>
          <w:numId w:val="6"/>
        </w:numPr>
        <w:ind w:left="1440"/>
      </w:pPr>
      <w:r w:rsidRPr="00AF31B3">
        <w:t>Airway pressure = barometric pressure = 760 mm Hg. Water vapor</w:t>
      </w:r>
      <w:r w:rsidR="001C224B" w:rsidRPr="00AF31B3">
        <w:t xml:space="preserve"> </w:t>
      </w:r>
      <w:r w:rsidRPr="00AF31B3">
        <w:t>pressure at 37°C = 47 mm Hg, which is subtracted to give the total gas</w:t>
      </w:r>
      <w:r w:rsidR="001C224B" w:rsidRPr="00AF31B3">
        <w:t xml:space="preserve"> </w:t>
      </w:r>
      <w:r w:rsidRPr="00AF31B3">
        <w:t xml:space="preserve">pressure of 713 mm Hg (the </w:t>
      </w:r>
      <w:r w:rsidRPr="00AF31B3">
        <w:lastRenderedPageBreak/>
        <w:t>sum of the partial pressures of oxygen, nitrogen, and carbon dioxide in the lungs at sea level).</w:t>
      </w:r>
    </w:p>
    <w:p w14:paraId="662B51D3" w14:textId="5886C19E" w:rsidR="006D738A" w:rsidRPr="00AF31B3" w:rsidRDefault="006D738A" w:rsidP="00AF31B3">
      <w:pPr>
        <w:pStyle w:val="ListALauto"/>
        <w:numPr>
          <w:ilvl w:val="1"/>
          <w:numId w:val="6"/>
        </w:numPr>
        <w:ind w:left="1440"/>
      </w:pPr>
      <w:r w:rsidRPr="00AF31B3">
        <w:t xml:space="preserve">By the same reasoning as in 1.4a, the total dry gas pressure is (253 </w:t>
      </w:r>
      <w:r w:rsidR="001E3DE3" w:rsidRPr="00AF31B3">
        <w:t>–</w:t>
      </w:r>
      <w:r w:rsidR="001C224B" w:rsidRPr="00AF31B3">
        <w:t xml:space="preserve"> </w:t>
      </w:r>
      <w:r w:rsidRPr="00AF31B3">
        <w:t>47) mm Hg, or 206 mm Hg.</w:t>
      </w:r>
    </w:p>
    <w:p w14:paraId="26EEFF45" w14:textId="44BEA357" w:rsidR="006D738A" w:rsidRPr="00AF31B3" w:rsidRDefault="006D738A" w:rsidP="00AF31B3">
      <w:pPr>
        <w:pStyle w:val="ListALauto"/>
        <w:numPr>
          <w:ilvl w:val="1"/>
          <w:numId w:val="6"/>
        </w:numPr>
        <w:ind w:left="1440"/>
      </w:pPr>
      <w:r w:rsidRPr="00AF31B3">
        <w:t xml:space="preserve">A febrile patient has a </w:t>
      </w:r>
      <w:proofErr w:type="gramStart"/>
      <w:r w:rsidRPr="00AF31B3">
        <w:t>higher than normal</w:t>
      </w:r>
      <w:proofErr w:type="gramEnd"/>
      <w:r w:rsidRPr="00AF31B3">
        <w:t xml:space="preserve"> water vapor pressure. At</w:t>
      </w:r>
      <w:r w:rsidR="001C224B" w:rsidRPr="00AF31B3">
        <w:t xml:space="preserve"> </w:t>
      </w:r>
      <w:r w:rsidRPr="00AF31B3">
        <w:t>39°C, water vapor pressure is about 52.4 mm Hg, 5.4 mm Hg higher</w:t>
      </w:r>
      <w:r w:rsidR="001C224B" w:rsidRPr="00AF31B3">
        <w:t xml:space="preserve"> </w:t>
      </w:r>
      <w:r w:rsidRPr="00AF31B3">
        <w:t>than normal; subtracting this value from the barometric pressure of</w:t>
      </w:r>
      <w:r w:rsidR="001C224B" w:rsidRPr="00AF31B3">
        <w:t xml:space="preserve"> </w:t>
      </w:r>
      <w:r w:rsidRPr="00AF31B3">
        <w:t>760 mm Hg gives a dry gas pressure of about 707.6 mm Hg. (You are</w:t>
      </w:r>
      <w:r w:rsidR="001C224B" w:rsidRPr="00AF31B3">
        <w:t xml:space="preserve"> </w:t>
      </w:r>
      <w:r w:rsidRPr="00AF31B3">
        <w:t>not expected to know the water vapor pressure at 39°C; a satisfactory</w:t>
      </w:r>
      <w:r w:rsidR="001C224B" w:rsidRPr="00AF31B3">
        <w:t xml:space="preserve"> </w:t>
      </w:r>
      <w:r w:rsidRPr="00AF31B3">
        <w:t xml:space="preserve">answer to this question is </w:t>
      </w:r>
      <w:r w:rsidR="006549B1" w:rsidRPr="00AF31B3">
        <w:t>“</w:t>
      </w:r>
      <w:r w:rsidRPr="00AF31B3">
        <w:t>slightly lower than 713</w:t>
      </w:r>
      <w:r w:rsidR="006549B1" w:rsidRPr="00AF31B3">
        <w:t>”</w:t>
      </w:r>
      <w:r w:rsidRPr="00AF31B3">
        <w:t>). With most</w:t>
      </w:r>
      <w:r w:rsidR="00530129" w:rsidRPr="00AF31B3">
        <w:t xml:space="preserve"> </w:t>
      </w:r>
      <w:r w:rsidRPr="00AF31B3">
        <w:t>changes in body temperature, the change in dry gas pressure (sum of</w:t>
      </w:r>
      <w:r w:rsidR="001C224B" w:rsidRPr="00AF31B3">
        <w:t xml:space="preserve"> </w:t>
      </w:r>
      <w:r w:rsidRPr="00AF31B3">
        <w:t>oxygen, nitrogen, and carbon dioxide pressures) is trivial; for this reason, water vapor pressure, for clinical purposes, is usually assumed to</w:t>
      </w:r>
      <w:r w:rsidR="001C224B" w:rsidRPr="00AF31B3">
        <w:t xml:space="preserve"> </w:t>
      </w:r>
      <w:r w:rsidRPr="00AF31B3">
        <w:t>equal 47 mm Hg.</w:t>
      </w:r>
    </w:p>
    <w:p w14:paraId="21B7B676" w14:textId="77777777" w:rsidR="00141F00" w:rsidRPr="00BA3759" w:rsidRDefault="00141F00" w:rsidP="00141F00">
      <w:pPr>
        <w:pStyle w:val="H1"/>
        <w:rPr>
          <w:b w:val="0"/>
        </w:rPr>
      </w:pPr>
      <w:r w:rsidRPr="00BA3759">
        <w:rPr>
          <w:b w:val="0"/>
        </w:rPr>
        <w:t>&lt;</w:t>
      </w:r>
      <w:r>
        <w:rPr>
          <w:b w:val="0"/>
        </w:rPr>
        <w:t>NL</w:t>
      </w:r>
      <w:r w:rsidRPr="00BA3759">
        <w:rPr>
          <w:b w:val="0"/>
        </w:rPr>
        <w:t>&gt;</w:t>
      </w:r>
    </w:p>
    <w:p w14:paraId="39C3B7F5" w14:textId="01F7CB9C" w:rsidR="006D738A" w:rsidRPr="00A5417B" w:rsidRDefault="006D738A" w:rsidP="00AF31B3">
      <w:pPr>
        <w:pStyle w:val="Noindent"/>
        <w:numPr>
          <w:ilvl w:val="0"/>
          <w:numId w:val="18"/>
        </w:numPr>
        <w:ind w:hanging="720"/>
      </w:pPr>
      <w:r w:rsidRPr="00A5417B">
        <w:t>In all three examples, the arterial PO</w:t>
      </w:r>
      <w:r w:rsidR="004B73AD" w:rsidRPr="004B73AD">
        <w:rPr>
          <w:vertAlign w:val="subscript"/>
        </w:rPr>
        <w:t>2</w:t>
      </w:r>
      <w:r w:rsidRPr="00A5417B">
        <w:t xml:space="preserve"> can be expected to fall because of</w:t>
      </w:r>
      <w:r w:rsidR="001C224B" w:rsidRPr="00A5417B">
        <w:t xml:space="preserve"> </w:t>
      </w:r>
      <w:r w:rsidRPr="00A5417B">
        <w:t>the drop in P</w:t>
      </w:r>
      <w:r w:rsidR="004B73AD" w:rsidRPr="004B73AD">
        <w:rPr>
          <w:vertAlign w:val="subscript"/>
        </w:rPr>
        <w:t>B</w:t>
      </w:r>
      <w:r w:rsidRPr="00A5417B">
        <w:t>, although the fall will be lessened by mild hyperventilation. Regardless of how high the plane flies, the fall in P</w:t>
      </w:r>
      <w:r w:rsidR="004B73AD" w:rsidRPr="004B73AD">
        <w:rPr>
          <w:vertAlign w:val="subscript"/>
        </w:rPr>
        <w:t>B</w:t>
      </w:r>
      <w:r w:rsidRPr="00A5417B">
        <w:t xml:space="preserve"> is limited to a cabin pressure</w:t>
      </w:r>
      <w:r w:rsidR="001C224B" w:rsidRPr="00A5417B">
        <w:t xml:space="preserve"> </w:t>
      </w:r>
      <w:r w:rsidRPr="00A5417B">
        <w:t>equal to about 7000 feet altitude, so the physiologic consequences for the</w:t>
      </w:r>
      <w:r w:rsidR="001C224B" w:rsidRPr="00A5417B">
        <w:t xml:space="preserve"> </w:t>
      </w:r>
      <w:r w:rsidRPr="00A5417B">
        <w:t>healthy person are obviously insignificant. The drop in PaO</w:t>
      </w:r>
      <w:r w:rsidR="004B73AD" w:rsidRPr="004B73AD">
        <w:rPr>
          <w:vertAlign w:val="subscript"/>
        </w:rPr>
        <w:t>2</w:t>
      </w:r>
      <w:r w:rsidRPr="00A5417B">
        <w:t xml:space="preserve"> will be more significant for the patient with mild COPD, but it should pose no clinical problem if resting PaO</w:t>
      </w:r>
      <w:r w:rsidR="004B73AD" w:rsidRPr="004B73AD">
        <w:rPr>
          <w:vertAlign w:val="subscript"/>
        </w:rPr>
        <w:t>2</w:t>
      </w:r>
      <w:r w:rsidRPr="00A5417B">
        <w:t xml:space="preserve"> at sea level is 75 mm Hg. Patients with severe lung impairment, on the other hand, must be cautioned about airplane travel; a patient</w:t>
      </w:r>
      <w:r w:rsidR="001C224B" w:rsidRPr="00A5417B">
        <w:t xml:space="preserve"> </w:t>
      </w:r>
      <w:r w:rsidRPr="00A5417B">
        <w:t>with PaO</w:t>
      </w:r>
      <w:r w:rsidR="004B73AD" w:rsidRPr="004B73AD">
        <w:rPr>
          <w:vertAlign w:val="subscript"/>
        </w:rPr>
        <w:t>2</w:t>
      </w:r>
      <w:r w:rsidRPr="00A5417B">
        <w:t xml:space="preserve"> in the 50s should either not fly or receive supplemental oxygen </w:t>
      </w:r>
      <w:proofErr w:type="spellStart"/>
      <w:r w:rsidRPr="00A5417B">
        <w:t>en</w:t>
      </w:r>
      <w:proofErr w:type="spellEnd"/>
      <w:r w:rsidR="001C224B" w:rsidRPr="00A5417B">
        <w:t xml:space="preserve"> </w:t>
      </w:r>
      <w:r w:rsidRPr="00A5417B">
        <w:t>route, which can be provided by the airlines.</w:t>
      </w:r>
    </w:p>
    <w:p w14:paraId="24750D32" w14:textId="4BFD2676" w:rsidR="006D738A" w:rsidRPr="00A5417B" w:rsidRDefault="006D738A" w:rsidP="00AF31B3">
      <w:pPr>
        <w:pStyle w:val="Noindent"/>
        <w:numPr>
          <w:ilvl w:val="0"/>
          <w:numId w:val="18"/>
        </w:numPr>
        <w:ind w:hanging="720"/>
      </w:pPr>
    </w:p>
    <w:p w14:paraId="49D246C4" w14:textId="434903AA" w:rsidR="009308A1" w:rsidRDefault="009308A1" w:rsidP="00F338C6">
      <w:pPr>
        <w:pStyle w:val="List2"/>
      </w:pPr>
      <w:r>
        <w:lastRenderedPageBreak/>
        <w:t>&lt;</w:t>
      </w:r>
      <w:r w:rsidR="001D06E2">
        <w:t>AL&gt;</w:t>
      </w:r>
    </w:p>
    <w:p w14:paraId="3987ECD0" w14:textId="5E5FB13A" w:rsidR="006D738A" w:rsidRPr="00A5417B" w:rsidRDefault="006D738A" w:rsidP="00AF31B3">
      <w:pPr>
        <w:pStyle w:val="List2"/>
        <w:numPr>
          <w:ilvl w:val="1"/>
          <w:numId w:val="22"/>
        </w:numPr>
        <w:ind w:left="1440" w:hanging="720"/>
      </w:pPr>
      <w:r w:rsidRPr="00A5417B">
        <w:t>Same.</w:t>
      </w:r>
    </w:p>
    <w:p w14:paraId="2E94C380" w14:textId="19363B4F" w:rsidR="006D738A" w:rsidRPr="00A5417B" w:rsidRDefault="006D738A" w:rsidP="00AF31B3">
      <w:pPr>
        <w:pStyle w:val="List2"/>
        <w:numPr>
          <w:ilvl w:val="1"/>
          <w:numId w:val="22"/>
        </w:numPr>
        <w:ind w:left="1440" w:hanging="720"/>
      </w:pPr>
      <w:r w:rsidRPr="00A5417B">
        <w:t>Lower.</w:t>
      </w:r>
    </w:p>
    <w:p w14:paraId="1C1CDA79" w14:textId="508E1606" w:rsidR="006D738A" w:rsidRPr="00A5417B" w:rsidRDefault="006D738A" w:rsidP="00AF31B3">
      <w:pPr>
        <w:pStyle w:val="List2"/>
        <w:numPr>
          <w:ilvl w:val="1"/>
          <w:numId w:val="22"/>
        </w:numPr>
        <w:ind w:left="1440" w:hanging="720"/>
      </w:pPr>
      <w:r w:rsidRPr="00A5417B">
        <w:t>Lower; there will be some hyperventilation, but not enough to compensate for the fall in PaO</w:t>
      </w:r>
      <w:r w:rsidR="004B73AD" w:rsidRPr="004B73AD">
        <w:rPr>
          <w:vertAlign w:val="subscript"/>
        </w:rPr>
        <w:t>2</w:t>
      </w:r>
      <w:r w:rsidRPr="00A5417B">
        <w:t xml:space="preserve"> from the lower barometric pressure.</w:t>
      </w:r>
    </w:p>
    <w:p w14:paraId="19F606B0" w14:textId="75EFB33A" w:rsidR="006D738A" w:rsidRPr="00A5417B" w:rsidRDefault="006D738A" w:rsidP="00AF31B3">
      <w:pPr>
        <w:pStyle w:val="List2"/>
        <w:numPr>
          <w:ilvl w:val="1"/>
          <w:numId w:val="22"/>
        </w:numPr>
        <w:ind w:left="1440" w:hanging="720"/>
      </w:pPr>
      <w:r w:rsidRPr="00A5417B">
        <w:t>Same.</w:t>
      </w:r>
    </w:p>
    <w:p w14:paraId="0E6B404B" w14:textId="07BBAA1D" w:rsidR="006D738A" w:rsidRPr="00A5417B" w:rsidRDefault="006D738A" w:rsidP="00AF31B3">
      <w:pPr>
        <w:pStyle w:val="List2"/>
        <w:numPr>
          <w:ilvl w:val="1"/>
          <w:numId w:val="22"/>
        </w:numPr>
        <w:ind w:left="1440" w:hanging="720"/>
      </w:pPr>
      <w:r w:rsidRPr="00A5417B">
        <w:t>Lower.</w:t>
      </w:r>
    </w:p>
    <w:p w14:paraId="438E331F" w14:textId="4579DF8B" w:rsidR="006D738A" w:rsidRPr="00A5417B" w:rsidRDefault="006D738A" w:rsidP="00AF31B3">
      <w:pPr>
        <w:pStyle w:val="List2"/>
        <w:numPr>
          <w:ilvl w:val="1"/>
          <w:numId w:val="22"/>
        </w:numPr>
        <w:ind w:left="1440" w:hanging="720"/>
      </w:pPr>
      <w:r w:rsidRPr="00A5417B">
        <w:t>Lower; this is essentially the same question as 1.6e.</w:t>
      </w:r>
    </w:p>
    <w:p w14:paraId="414BF6BE" w14:textId="77777777" w:rsidR="00182951" w:rsidRDefault="00182951">
      <w:pPr>
        <w:widowControl/>
        <w:rPr>
          <w:rFonts w:ascii="Times New Roman" w:hAnsi="Times New Roman"/>
          <w:b/>
          <w:color w:val="auto"/>
        </w:rPr>
      </w:pPr>
      <w:r>
        <w:rPr>
          <w:b/>
        </w:rPr>
        <w:br w:type="page"/>
      </w:r>
    </w:p>
    <w:p w14:paraId="1A459FA2" w14:textId="77777777" w:rsidR="00C819E1" w:rsidRPr="00A5417B" w:rsidRDefault="004B73AD" w:rsidP="00C819E1">
      <w:pPr>
        <w:pStyle w:val="Noindent"/>
      </w:pPr>
      <w:r w:rsidRPr="004B73AD">
        <w:rPr>
          <w:b/>
        </w:rPr>
        <w:lastRenderedPageBreak/>
        <w:t>Figure 1.1.</w:t>
      </w:r>
      <w:r w:rsidR="00C819E1" w:rsidRPr="00A5417B">
        <w:t xml:space="preserve"> Two blood gas machines: measurements and calculations (*).</w:t>
      </w:r>
    </w:p>
    <w:p w14:paraId="7C09BDB3" w14:textId="77777777" w:rsidR="00C819E1" w:rsidRDefault="004B73AD" w:rsidP="00C819E1">
      <w:pPr>
        <w:pStyle w:val="Noindent"/>
      </w:pPr>
      <w:r w:rsidRPr="004B73AD">
        <w:rPr>
          <w:b/>
        </w:rPr>
        <w:t>Figure 1.2.</w:t>
      </w:r>
      <w:r w:rsidR="00C819E1" w:rsidRPr="00A5417B">
        <w:t xml:space="preserve"> An analyzer console that incorporates both a blood gas machine and a </w:t>
      </w:r>
      <w:proofErr w:type="spellStart"/>
      <w:r w:rsidR="00C819E1" w:rsidRPr="00A5417B">
        <w:t>cooximeter</w:t>
      </w:r>
      <w:proofErr w:type="spellEnd"/>
      <w:r w:rsidR="00C819E1" w:rsidRPr="00A5417B">
        <w:t>. From a single aliquot of blood, one can obtain all the information shown in Table 1.1.</w:t>
      </w:r>
    </w:p>
    <w:p w14:paraId="1CBF708B" w14:textId="77777777" w:rsidR="00C819E1" w:rsidRPr="00A5417B" w:rsidRDefault="004B73AD" w:rsidP="00C819E1">
      <w:pPr>
        <w:pStyle w:val="Noindent"/>
      </w:pPr>
      <w:r w:rsidRPr="004B73AD">
        <w:rPr>
          <w:b/>
        </w:rPr>
        <w:t>Figure 1.3.</w:t>
      </w:r>
      <w:r w:rsidR="00C819E1" w:rsidRPr="00A5417B">
        <w:t xml:space="preserve"> Effects of altitude on barometric pressure (P</w:t>
      </w:r>
      <w:r w:rsidRPr="004B73AD">
        <w:rPr>
          <w:vertAlign w:val="subscript"/>
        </w:rPr>
        <w:t>B</w:t>
      </w:r>
      <w:r w:rsidR="00C819E1" w:rsidRPr="00A5417B">
        <w:t>). The height of the column of mercury supported by air decreases with increasing altitude owing to the fall in P</w:t>
      </w:r>
      <w:r w:rsidRPr="004B73AD">
        <w:rPr>
          <w:vertAlign w:val="subscript"/>
        </w:rPr>
        <w:t>B</w:t>
      </w:r>
      <w:r w:rsidR="00C819E1" w:rsidRPr="00A5417B">
        <w:t>. Here, PO</w:t>
      </w:r>
      <w:r w:rsidRPr="004B73AD">
        <w:rPr>
          <w:vertAlign w:val="subscript"/>
        </w:rPr>
        <w:t>2</w:t>
      </w:r>
      <w:r w:rsidR="00C819E1" w:rsidRPr="00A5417B">
        <w:t xml:space="preserve"> is the partial pressure of oxygen in dry air. Since PO</w:t>
      </w:r>
      <w:r w:rsidRPr="004B73AD">
        <w:rPr>
          <w:vertAlign w:val="subscript"/>
        </w:rPr>
        <w:t>2</w:t>
      </w:r>
      <w:r w:rsidR="00C819E1" w:rsidRPr="00A5417B">
        <w:t xml:space="preserve"> = 0.21 × P</w:t>
      </w:r>
      <w:r w:rsidRPr="004B73AD">
        <w:rPr>
          <w:vertAlign w:val="subscript"/>
        </w:rPr>
        <w:t>B</w:t>
      </w:r>
      <w:r w:rsidR="00C819E1" w:rsidRPr="00A5417B">
        <w:t>, PO</w:t>
      </w:r>
      <w:r w:rsidRPr="004B73AD">
        <w:rPr>
          <w:vertAlign w:val="subscript"/>
        </w:rPr>
        <w:t>2</w:t>
      </w:r>
      <w:r w:rsidR="00C819E1" w:rsidRPr="00A5417B">
        <w:t xml:space="preserve"> also decreases with altitude.</w:t>
      </w:r>
    </w:p>
    <w:p w14:paraId="774D495A" w14:textId="77777777" w:rsidR="00182951" w:rsidRDefault="00182951">
      <w:pPr>
        <w:widowControl/>
        <w:rPr>
          <w:rFonts w:ascii="Times New Roman" w:hAnsi="Times New Roman"/>
          <w:b/>
          <w:color w:val="auto"/>
        </w:rPr>
      </w:pPr>
      <w:r>
        <w:rPr>
          <w:b/>
        </w:rPr>
        <w:br w:type="page"/>
      </w:r>
    </w:p>
    <w:p w14:paraId="6B03FF1F" w14:textId="77777777" w:rsidR="00053005" w:rsidRPr="00A5417B" w:rsidRDefault="004B73AD" w:rsidP="00053005">
      <w:pPr>
        <w:pStyle w:val="Noindent"/>
      </w:pPr>
      <w:r w:rsidRPr="004B73AD">
        <w:rPr>
          <w:b/>
        </w:rPr>
        <w:lastRenderedPageBreak/>
        <w:t xml:space="preserve">TABLE 1.1. NORMAL ARTERIAL BLOOD GAS </w:t>
      </w:r>
      <w:proofErr w:type="spellStart"/>
      <w:r w:rsidRPr="004B73AD">
        <w:rPr>
          <w:b/>
        </w:rPr>
        <w:t>VALUES</w:t>
      </w:r>
      <w:r w:rsidR="00800816" w:rsidRPr="00800816">
        <w:rPr>
          <w:b/>
          <w:i/>
          <w:vertAlign w:val="superscript"/>
        </w:rPr>
        <w:t>a</w:t>
      </w:r>
      <w:proofErr w:type="spellEnd"/>
    </w:p>
    <w:tbl>
      <w:tblPr>
        <w:tblW w:w="5000" w:type="pct"/>
        <w:tblCellMar>
          <w:left w:w="115" w:type="dxa"/>
          <w:right w:w="115" w:type="dxa"/>
        </w:tblCellMar>
        <w:tblLook w:val="0000" w:firstRow="0" w:lastRow="0" w:firstColumn="0" w:lastColumn="0" w:noHBand="0" w:noVBand="0"/>
      </w:tblPr>
      <w:tblGrid>
        <w:gridCol w:w="4856"/>
        <w:gridCol w:w="4504"/>
      </w:tblGrid>
      <w:tr w:rsidR="00053005" w:rsidRPr="00A5417B" w14:paraId="49D7113E" w14:textId="77777777" w:rsidTr="00C819E1">
        <w:trPr>
          <w:trHeight w:val="394"/>
        </w:trPr>
        <w:tc>
          <w:tcPr>
            <w:tcW w:w="2594" w:type="pct"/>
            <w:tcBorders>
              <w:top w:val="single" w:sz="4" w:space="0" w:color="auto"/>
              <w:left w:val="nil"/>
              <w:bottom w:val="nil"/>
              <w:right w:val="nil"/>
            </w:tcBorders>
            <w:shd w:val="clear" w:color="auto" w:fill="FFFFFF"/>
          </w:tcPr>
          <w:p w14:paraId="135F4B2A" w14:textId="77777777" w:rsidR="00053005" w:rsidRPr="00A5417B" w:rsidRDefault="00053005" w:rsidP="00C819E1">
            <w:pPr>
              <w:pStyle w:val="Noindent"/>
              <w:jc w:val="left"/>
            </w:pPr>
            <w:r w:rsidRPr="00A5417B">
              <w:t>MEASUREMENT</w:t>
            </w:r>
          </w:p>
        </w:tc>
        <w:tc>
          <w:tcPr>
            <w:tcW w:w="2406" w:type="pct"/>
            <w:tcBorders>
              <w:top w:val="single" w:sz="4" w:space="0" w:color="auto"/>
              <w:left w:val="nil"/>
              <w:bottom w:val="nil"/>
              <w:right w:val="nil"/>
            </w:tcBorders>
            <w:shd w:val="clear" w:color="auto" w:fill="FFFFFF"/>
          </w:tcPr>
          <w:p w14:paraId="49D34A52" w14:textId="77777777" w:rsidR="00053005" w:rsidRPr="00A5417B" w:rsidRDefault="00053005" w:rsidP="00C819E1">
            <w:pPr>
              <w:pStyle w:val="Noindent"/>
              <w:jc w:val="left"/>
            </w:pPr>
            <w:r w:rsidRPr="00A5417B">
              <w:t>VALUE</w:t>
            </w:r>
          </w:p>
        </w:tc>
      </w:tr>
      <w:tr w:rsidR="00053005" w:rsidRPr="00A5417B" w14:paraId="72ADAF2C" w14:textId="77777777" w:rsidTr="00C819E1">
        <w:trPr>
          <w:trHeight w:val="326"/>
        </w:trPr>
        <w:tc>
          <w:tcPr>
            <w:tcW w:w="2594" w:type="pct"/>
            <w:tcBorders>
              <w:top w:val="single" w:sz="4" w:space="0" w:color="auto"/>
              <w:left w:val="nil"/>
              <w:bottom w:val="nil"/>
              <w:right w:val="nil"/>
            </w:tcBorders>
            <w:shd w:val="clear" w:color="auto" w:fill="FFFFFF"/>
          </w:tcPr>
          <w:p w14:paraId="5ABD4F1D" w14:textId="77777777" w:rsidR="00053005" w:rsidRPr="00A5417B" w:rsidRDefault="00053005" w:rsidP="00C819E1">
            <w:pPr>
              <w:pStyle w:val="Noindent"/>
              <w:jc w:val="left"/>
            </w:pPr>
            <w:r w:rsidRPr="00A5417B">
              <w:t>pH</w:t>
            </w:r>
          </w:p>
        </w:tc>
        <w:tc>
          <w:tcPr>
            <w:tcW w:w="2406" w:type="pct"/>
            <w:tcBorders>
              <w:top w:val="single" w:sz="4" w:space="0" w:color="auto"/>
              <w:left w:val="nil"/>
              <w:bottom w:val="nil"/>
              <w:right w:val="nil"/>
            </w:tcBorders>
            <w:shd w:val="clear" w:color="auto" w:fill="FFFFFF"/>
          </w:tcPr>
          <w:p w14:paraId="2B90F257" w14:textId="77777777" w:rsidR="00053005" w:rsidRPr="00A5417B" w:rsidRDefault="00053005" w:rsidP="00C819E1">
            <w:pPr>
              <w:pStyle w:val="Noindent"/>
              <w:jc w:val="left"/>
            </w:pPr>
            <w:r w:rsidRPr="00A5417B">
              <w:t>7.35–7.45</w:t>
            </w:r>
          </w:p>
        </w:tc>
      </w:tr>
      <w:tr w:rsidR="00053005" w:rsidRPr="00A5417B" w14:paraId="54A07CA6" w14:textId="77777777" w:rsidTr="00C819E1">
        <w:trPr>
          <w:trHeight w:val="216"/>
        </w:trPr>
        <w:tc>
          <w:tcPr>
            <w:tcW w:w="2594" w:type="pct"/>
            <w:tcBorders>
              <w:top w:val="nil"/>
              <w:left w:val="nil"/>
              <w:bottom w:val="nil"/>
              <w:right w:val="nil"/>
            </w:tcBorders>
            <w:shd w:val="clear" w:color="auto" w:fill="FFFFFF"/>
          </w:tcPr>
          <w:p w14:paraId="0C261456" w14:textId="77777777" w:rsidR="00053005" w:rsidRPr="00A5417B" w:rsidRDefault="00053005" w:rsidP="00C819E1">
            <w:pPr>
              <w:pStyle w:val="Noindent"/>
              <w:jc w:val="left"/>
            </w:pPr>
            <w:r w:rsidRPr="00A5417B">
              <w:t>PaCO</w:t>
            </w:r>
            <w:r w:rsidR="004B73AD" w:rsidRPr="004B73AD">
              <w:rPr>
                <w:vertAlign w:val="subscript"/>
              </w:rPr>
              <w:t>2</w:t>
            </w:r>
          </w:p>
        </w:tc>
        <w:tc>
          <w:tcPr>
            <w:tcW w:w="2406" w:type="pct"/>
            <w:tcBorders>
              <w:top w:val="nil"/>
              <w:left w:val="nil"/>
              <w:bottom w:val="nil"/>
              <w:right w:val="nil"/>
            </w:tcBorders>
            <w:shd w:val="clear" w:color="auto" w:fill="FFFFFF"/>
          </w:tcPr>
          <w:p w14:paraId="2BE6E9B5" w14:textId="77777777" w:rsidR="00053005" w:rsidRPr="00A5417B" w:rsidRDefault="00053005" w:rsidP="00C819E1">
            <w:pPr>
              <w:pStyle w:val="Noindent"/>
              <w:jc w:val="left"/>
            </w:pPr>
            <w:r w:rsidRPr="00A5417B">
              <w:t>35–45 mm Hg</w:t>
            </w:r>
          </w:p>
        </w:tc>
      </w:tr>
      <w:tr w:rsidR="00053005" w:rsidRPr="00A5417B" w14:paraId="7A7528B6" w14:textId="77777777" w:rsidTr="00C819E1">
        <w:trPr>
          <w:trHeight w:val="216"/>
        </w:trPr>
        <w:tc>
          <w:tcPr>
            <w:tcW w:w="2594" w:type="pct"/>
            <w:tcBorders>
              <w:top w:val="nil"/>
              <w:left w:val="nil"/>
              <w:bottom w:val="nil"/>
              <w:right w:val="nil"/>
            </w:tcBorders>
            <w:shd w:val="clear" w:color="auto" w:fill="FFFFFF"/>
          </w:tcPr>
          <w:p w14:paraId="2BDAD97A" w14:textId="77777777" w:rsidR="00053005" w:rsidRPr="00A5417B" w:rsidRDefault="00053005" w:rsidP="00C819E1">
            <w:pPr>
              <w:pStyle w:val="Noindent"/>
              <w:jc w:val="left"/>
            </w:pPr>
            <w:r w:rsidRPr="00A5417B">
              <w:t>PaO</w:t>
            </w:r>
            <w:r w:rsidR="004B73AD" w:rsidRPr="004B73AD">
              <w:rPr>
                <w:vertAlign w:val="subscript"/>
              </w:rPr>
              <w:t>2</w:t>
            </w:r>
          </w:p>
        </w:tc>
        <w:tc>
          <w:tcPr>
            <w:tcW w:w="2406" w:type="pct"/>
            <w:tcBorders>
              <w:top w:val="nil"/>
              <w:left w:val="nil"/>
              <w:bottom w:val="nil"/>
              <w:right w:val="nil"/>
            </w:tcBorders>
            <w:shd w:val="clear" w:color="auto" w:fill="FFFFFF"/>
          </w:tcPr>
          <w:p w14:paraId="05D5E9C0" w14:textId="77777777" w:rsidR="00053005" w:rsidRPr="00A5417B" w:rsidRDefault="00053005" w:rsidP="00C819E1">
            <w:pPr>
              <w:pStyle w:val="Noindent"/>
              <w:jc w:val="left"/>
            </w:pPr>
            <w:r w:rsidRPr="00A5417B">
              <w:t>&gt; 70 mm Hg</w:t>
            </w:r>
            <w:r w:rsidR="004B73AD" w:rsidRPr="004B73AD">
              <w:rPr>
                <w:vertAlign w:val="superscript"/>
              </w:rPr>
              <w:t>b</w:t>
            </w:r>
          </w:p>
        </w:tc>
      </w:tr>
      <w:tr w:rsidR="00053005" w:rsidRPr="00A5417B" w14:paraId="29A3BEF0" w14:textId="77777777" w:rsidTr="00C819E1">
        <w:trPr>
          <w:trHeight w:val="226"/>
        </w:trPr>
        <w:tc>
          <w:tcPr>
            <w:tcW w:w="2594" w:type="pct"/>
            <w:tcBorders>
              <w:top w:val="nil"/>
              <w:left w:val="nil"/>
              <w:bottom w:val="nil"/>
              <w:right w:val="nil"/>
            </w:tcBorders>
            <w:shd w:val="clear" w:color="auto" w:fill="FFFFFF"/>
          </w:tcPr>
          <w:p w14:paraId="7BA7D6A2" w14:textId="77777777" w:rsidR="00053005" w:rsidRPr="00A5417B" w:rsidRDefault="00053005" w:rsidP="00C819E1">
            <w:pPr>
              <w:pStyle w:val="Noindent"/>
              <w:jc w:val="left"/>
            </w:pPr>
            <w:r w:rsidRPr="00A5417B">
              <w:rPr>
                <w:position w:val="-12"/>
              </w:rPr>
              <w:object w:dxaOrig="680" w:dyaOrig="380" w14:anchorId="3FDBF025">
                <v:shape id="_x0000_i1029" type="#_x0000_t75" style="width:34pt;height:19pt" o:ole="">
                  <v:imagedata r:id="rId16" o:title=""/>
                </v:shape>
                <o:OLEObject Type="Embed" ProgID="Equation.DSMT4" ShapeID="_x0000_i1029" DrawAspect="Content" ObjectID="_1792573069" r:id="rId17"/>
              </w:object>
            </w:r>
          </w:p>
        </w:tc>
        <w:tc>
          <w:tcPr>
            <w:tcW w:w="2406" w:type="pct"/>
            <w:tcBorders>
              <w:top w:val="nil"/>
              <w:left w:val="nil"/>
              <w:bottom w:val="nil"/>
              <w:right w:val="nil"/>
            </w:tcBorders>
            <w:shd w:val="clear" w:color="auto" w:fill="FFFFFF"/>
          </w:tcPr>
          <w:p w14:paraId="70E20341" w14:textId="77777777" w:rsidR="00053005" w:rsidRPr="00A5417B" w:rsidRDefault="00053005" w:rsidP="00C819E1">
            <w:pPr>
              <w:pStyle w:val="Noindent"/>
              <w:jc w:val="left"/>
            </w:pPr>
            <w:r w:rsidRPr="00A5417B">
              <w:t xml:space="preserve">22–26 </w:t>
            </w:r>
            <w:proofErr w:type="spellStart"/>
            <w:r w:rsidRPr="00A5417B">
              <w:t>mEq</w:t>
            </w:r>
            <w:proofErr w:type="spellEnd"/>
            <w:r w:rsidRPr="00A5417B">
              <w:t>/L</w:t>
            </w:r>
          </w:p>
        </w:tc>
      </w:tr>
      <w:tr w:rsidR="00053005" w:rsidRPr="00A5417B" w14:paraId="04219A5E" w14:textId="77777777" w:rsidTr="00C819E1">
        <w:trPr>
          <w:trHeight w:val="211"/>
        </w:trPr>
        <w:tc>
          <w:tcPr>
            <w:tcW w:w="2594" w:type="pct"/>
            <w:tcBorders>
              <w:top w:val="nil"/>
              <w:left w:val="nil"/>
              <w:bottom w:val="nil"/>
              <w:right w:val="nil"/>
            </w:tcBorders>
            <w:shd w:val="clear" w:color="auto" w:fill="FFFFFF"/>
          </w:tcPr>
          <w:p w14:paraId="09E0CD70" w14:textId="77777777" w:rsidR="00053005" w:rsidRPr="00A5417B" w:rsidRDefault="00053005" w:rsidP="00C819E1">
            <w:pPr>
              <w:pStyle w:val="Noindent"/>
              <w:jc w:val="left"/>
            </w:pPr>
            <w:r w:rsidRPr="00A5417B">
              <w:t>SaO</w:t>
            </w:r>
            <w:r w:rsidR="004B73AD" w:rsidRPr="004B73AD">
              <w:rPr>
                <w:vertAlign w:val="subscript"/>
              </w:rPr>
              <w:t>2</w:t>
            </w:r>
          </w:p>
        </w:tc>
        <w:tc>
          <w:tcPr>
            <w:tcW w:w="2406" w:type="pct"/>
            <w:tcBorders>
              <w:top w:val="nil"/>
              <w:left w:val="nil"/>
              <w:bottom w:val="nil"/>
              <w:right w:val="nil"/>
            </w:tcBorders>
            <w:shd w:val="clear" w:color="auto" w:fill="FFFFFF"/>
          </w:tcPr>
          <w:p w14:paraId="103609C6" w14:textId="77777777" w:rsidR="00053005" w:rsidRPr="00A5417B" w:rsidRDefault="00053005" w:rsidP="00C819E1">
            <w:pPr>
              <w:pStyle w:val="Noindent"/>
              <w:jc w:val="left"/>
            </w:pPr>
            <w:r w:rsidRPr="00A5417B">
              <w:t>93–98%</w:t>
            </w:r>
            <w:r w:rsidR="004B73AD" w:rsidRPr="004B73AD">
              <w:rPr>
                <w:vertAlign w:val="superscript"/>
              </w:rPr>
              <w:t>b</w:t>
            </w:r>
          </w:p>
        </w:tc>
      </w:tr>
      <w:tr w:rsidR="00053005" w:rsidRPr="00A5417B" w14:paraId="5B0CB676" w14:textId="77777777" w:rsidTr="00C819E1">
        <w:trPr>
          <w:trHeight w:val="221"/>
        </w:trPr>
        <w:tc>
          <w:tcPr>
            <w:tcW w:w="2594" w:type="pct"/>
            <w:tcBorders>
              <w:top w:val="nil"/>
              <w:left w:val="nil"/>
              <w:bottom w:val="nil"/>
              <w:right w:val="nil"/>
            </w:tcBorders>
            <w:shd w:val="clear" w:color="auto" w:fill="FFFFFF"/>
          </w:tcPr>
          <w:p w14:paraId="182BCCC9" w14:textId="77777777" w:rsidR="00053005" w:rsidRPr="00A5417B" w:rsidRDefault="00053005" w:rsidP="00C819E1">
            <w:pPr>
              <w:pStyle w:val="Noindent"/>
              <w:jc w:val="left"/>
            </w:pPr>
            <w:r w:rsidRPr="00A5417B">
              <w:t>%</w:t>
            </w:r>
            <w:proofErr w:type="spellStart"/>
            <w:r w:rsidRPr="00A5417B">
              <w:t>MetHb</w:t>
            </w:r>
            <w:proofErr w:type="spellEnd"/>
          </w:p>
        </w:tc>
        <w:tc>
          <w:tcPr>
            <w:tcW w:w="2406" w:type="pct"/>
            <w:tcBorders>
              <w:top w:val="nil"/>
              <w:left w:val="nil"/>
              <w:bottom w:val="nil"/>
              <w:right w:val="nil"/>
            </w:tcBorders>
            <w:shd w:val="clear" w:color="auto" w:fill="FFFFFF"/>
          </w:tcPr>
          <w:p w14:paraId="635BFD2E" w14:textId="77777777" w:rsidR="00053005" w:rsidRPr="00A5417B" w:rsidRDefault="00053005" w:rsidP="00C819E1">
            <w:pPr>
              <w:pStyle w:val="Noindent"/>
              <w:jc w:val="left"/>
            </w:pPr>
            <w:r w:rsidRPr="00A5417B">
              <w:t>&lt; 2%</w:t>
            </w:r>
          </w:p>
        </w:tc>
      </w:tr>
      <w:tr w:rsidR="00053005" w:rsidRPr="00A5417B" w14:paraId="45DC01B4" w14:textId="77777777" w:rsidTr="00C819E1">
        <w:trPr>
          <w:trHeight w:val="226"/>
        </w:trPr>
        <w:tc>
          <w:tcPr>
            <w:tcW w:w="2594" w:type="pct"/>
            <w:tcBorders>
              <w:top w:val="nil"/>
              <w:left w:val="nil"/>
              <w:bottom w:val="nil"/>
              <w:right w:val="nil"/>
            </w:tcBorders>
            <w:shd w:val="clear" w:color="auto" w:fill="FFFFFF"/>
          </w:tcPr>
          <w:p w14:paraId="11C0A429" w14:textId="77777777" w:rsidR="00053005" w:rsidRPr="00A5417B" w:rsidRDefault="00053005" w:rsidP="00C819E1">
            <w:pPr>
              <w:pStyle w:val="Noindent"/>
              <w:jc w:val="left"/>
            </w:pPr>
            <w:r w:rsidRPr="00A5417B">
              <w:t>%</w:t>
            </w:r>
            <w:proofErr w:type="spellStart"/>
            <w:r w:rsidRPr="00A5417B">
              <w:t>COHb</w:t>
            </w:r>
            <w:proofErr w:type="spellEnd"/>
          </w:p>
        </w:tc>
        <w:tc>
          <w:tcPr>
            <w:tcW w:w="2406" w:type="pct"/>
            <w:tcBorders>
              <w:top w:val="nil"/>
              <w:left w:val="nil"/>
              <w:bottom w:val="nil"/>
              <w:right w:val="nil"/>
            </w:tcBorders>
            <w:shd w:val="clear" w:color="auto" w:fill="FFFFFF"/>
          </w:tcPr>
          <w:p w14:paraId="266683D3" w14:textId="77777777" w:rsidR="00053005" w:rsidRPr="00A5417B" w:rsidRDefault="00053005" w:rsidP="00C819E1">
            <w:pPr>
              <w:pStyle w:val="Noindent"/>
              <w:jc w:val="left"/>
            </w:pPr>
            <w:r w:rsidRPr="00A5417B">
              <w:t>&lt; 3.0%</w:t>
            </w:r>
          </w:p>
        </w:tc>
      </w:tr>
      <w:tr w:rsidR="00053005" w:rsidRPr="00A5417B" w14:paraId="6D9453C0" w14:textId="77777777" w:rsidTr="00C819E1">
        <w:trPr>
          <w:trHeight w:val="221"/>
        </w:trPr>
        <w:tc>
          <w:tcPr>
            <w:tcW w:w="2594" w:type="pct"/>
            <w:tcBorders>
              <w:top w:val="nil"/>
              <w:left w:val="nil"/>
              <w:bottom w:val="nil"/>
              <w:right w:val="nil"/>
            </w:tcBorders>
            <w:shd w:val="clear" w:color="auto" w:fill="FFFFFF"/>
          </w:tcPr>
          <w:p w14:paraId="243A3E3E" w14:textId="77777777" w:rsidR="00053005" w:rsidRPr="00A5417B" w:rsidRDefault="00053005" w:rsidP="00C819E1">
            <w:pPr>
              <w:pStyle w:val="Noindent"/>
              <w:jc w:val="left"/>
            </w:pPr>
            <w:r w:rsidRPr="00A5417B">
              <w:t>Base excess</w:t>
            </w:r>
          </w:p>
        </w:tc>
        <w:tc>
          <w:tcPr>
            <w:tcW w:w="2406" w:type="pct"/>
            <w:tcBorders>
              <w:top w:val="nil"/>
              <w:left w:val="nil"/>
              <w:bottom w:val="nil"/>
              <w:right w:val="nil"/>
            </w:tcBorders>
            <w:shd w:val="clear" w:color="auto" w:fill="FFFFFF"/>
          </w:tcPr>
          <w:p w14:paraId="6972A0EB" w14:textId="77777777" w:rsidR="00053005" w:rsidRPr="00A5417B" w:rsidRDefault="00053005" w:rsidP="00C819E1">
            <w:pPr>
              <w:pStyle w:val="Noindent"/>
              <w:jc w:val="left"/>
            </w:pPr>
            <w:r w:rsidRPr="00A5417B">
              <w:t xml:space="preserve">–2.0 to 2.0 </w:t>
            </w:r>
            <w:proofErr w:type="spellStart"/>
            <w:r w:rsidRPr="00A5417B">
              <w:t>mEq</w:t>
            </w:r>
            <w:proofErr w:type="spellEnd"/>
            <w:r w:rsidRPr="00A5417B">
              <w:t>/L</w:t>
            </w:r>
          </w:p>
        </w:tc>
      </w:tr>
      <w:tr w:rsidR="00053005" w:rsidRPr="00A5417B" w14:paraId="4875AF13" w14:textId="77777777" w:rsidTr="00C819E1">
        <w:trPr>
          <w:trHeight w:val="278"/>
        </w:trPr>
        <w:tc>
          <w:tcPr>
            <w:tcW w:w="2594" w:type="pct"/>
            <w:tcBorders>
              <w:top w:val="nil"/>
              <w:left w:val="nil"/>
              <w:bottom w:val="single" w:sz="4" w:space="0" w:color="auto"/>
              <w:right w:val="nil"/>
            </w:tcBorders>
            <w:shd w:val="clear" w:color="auto" w:fill="FFFFFF"/>
          </w:tcPr>
          <w:p w14:paraId="6E5DDAAB" w14:textId="77777777" w:rsidR="00053005" w:rsidRPr="00A5417B" w:rsidRDefault="00053005" w:rsidP="00C819E1">
            <w:pPr>
              <w:pStyle w:val="Noindent"/>
              <w:jc w:val="left"/>
            </w:pPr>
            <w:r w:rsidRPr="00A5417B">
              <w:t>CaO</w:t>
            </w:r>
            <w:r w:rsidR="004B73AD" w:rsidRPr="004B73AD">
              <w:rPr>
                <w:vertAlign w:val="subscript"/>
              </w:rPr>
              <w:t>2</w:t>
            </w:r>
          </w:p>
        </w:tc>
        <w:tc>
          <w:tcPr>
            <w:tcW w:w="2406" w:type="pct"/>
            <w:tcBorders>
              <w:top w:val="nil"/>
              <w:left w:val="nil"/>
              <w:bottom w:val="single" w:sz="4" w:space="0" w:color="auto"/>
              <w:right w:val="nil"/>
            </w:tcBorders>
            <w:shd w:val="clear" w:color="auto" w:fill="FFFFFF"/>
          </w:tcPr>
          <w:p w14:paraId="219ABDF2" w14:textId="77777777" w:rsidR="00053005" w:rsidRPr="00A5417B" w:rsidRDefault="00053005" w:rsidP="00C819E1">
            <w:pPr>
              <w:pStyle w:val="Noindent"/>
              <w:jc w:val="left"/>
            </w:pPr>
            <w:r w:rsidRPr="00A5417B">
              <w:t>16–22 mL O</w:t>
            </w:r>
            <w:r w:rsidR="004B73AD" w:rsidRPr="004B73AD">
              <w:rPr>
                <w:vertAlign w:val="subscript"/>
              </w:rPr>
              <w:t>2</w:t>
            </w:r>
            <w:r w:rsidRPr="00A5417B">
              <w:t>/dL</w:t>
            </w:r>
          </w:p>
        </w:tc>
      </w:tr>
    </w:tbl>
    <w:p w14:paraId="65CA54A6" w14:textId="77777777" w:rsidR="00053005" w:rsidRPr="00A5417B" w:rsidRDefault="004B73AD" w:rsidP="00053005">
      <w:pPr>
        <w:pStyle w:val="Noindent"/>
        <w:rPr>
          <w:sz w:val="22"/>
        </w:rPr>
      </w:pPr>
      <w:proofErr w:type="spellStart"/>
      <w:r w:rsidRPr="004B73AD">
        <w:rPr>
          <w:i/>
          <w:sz w:val="22"/>
          <w:vertAlign w:val="superscript"/>
        </w:rPr>
        <w:t>a</w:t>
      </w:r>
      <w:r w:rsidR="00053005" w:rsidRPr="00A5417B">
        <w:rPr>
          <w:sz w:val="22"/>
        </w:rPr>
        <w:t>At</w:t>
      </w:r>
      <w:proofErr w:type="spellEnd"/>
      <w:r w:rsidR="00053005" w:rsidRPr="00A5417B">
        <w:rPr>
          <w:sz w:val="22"/>
        </w:rPr>
        <w:t xml:space="preserve"> sea level, breathing ambient air.</w:t>
      </w:r>
    </w:p>
    <w:p w14:paraId="1E1E61F6" w14:textId="77777777" w:rsidR="00053005" w:rsidRPr="00A5417B" w:rsidRDefault="004B73AD" w:rsidP="00053005">
      <w:pPr>
        <w:pStyle w:val="Noindent"/>
        <w:rPr>
          <w:sz w:val="22"/>
        </w:rPr>
      </w:pPr>
      <w:proofErr w:type="spellStart"/>
      <w:r w:rsidRPr="004B73AD">
        <w:rPr>
          <w:i/>
          <w:sz w:val="22"/>
          <w:vertAlign w:val="superscript"/>
        </w:rPr>
        <w:t>b</w:t>
      </w:r>
      <w:r w:rsidR="00053005" w:rsidRPr="00A5417B">
        <w:rPr>
          <w:sz w:val="22"/>
        </w:rPr>
        <w:t>Age</w:t>
      </w:r>
      <w:proofErr w:type="spellEnd"/>
      <w:r w:rsidR="00053005" w:rsidRPr="00A5417B">
        <w:rPr>
          <w:sz w:val="22"/>
        </w:rPr>
        <w:t>-dependent.</w:t>
      </w:r>
    </w:p>
    <w:p w14:paraId="0EA0E54C" w14:textId="77777777" w:rsidR="00053005" w:rsidRPr="00A5417B" w:rsidRDefault="004B73AD" w:rsidP="00053005">
      <w:pPr>
        <w:pStyle w:val="Noindent"/>
      </w:pPr>
      <w:r w:rsidRPr="004B73AD">
        <w:rPr>
          <w:b/>
        </w:rPr>
        <w:t>TABLE 1.2. COMPOSITION OF DRY AIR AT SEA LEVEL</w:t>
      </w:r>
    </w:p>
    <w:tbl>
      <w:tblPr>
        <w:tblW w:w="5000" w:type="pct"/>
        <w:tblCellMar>
          <w:left w:w="115" w:type="dxa"/>
          <w:right w:w="115" w:type="dxa"/>
        </w:tblCellMar>
        <w:tblLook w:val="0000" w:firstRow="0" w:lastRow="0" w:firstColumn="0" w:lastColumn="0" w:noHBand="0" w:noVBand="0"/>
      </w:tblPr>
      <w:tblGrid>
        <w:gridCol w:w="2920"/>
        <w:gridCol w:w="2638"/>
        <w:gridCol w:w="3802"/>
      </w:tblGrid>
      <w:tr w:rsidR="00053005" w:rsidRPr="00A5417B" w14:paraId="4615968A" w14:textId="77777777" w:rsidTr="00C819E1">
        <w:trPr>
          <w:trHeight w:val="389"/>
        </w:trPr>
        <w:tc>
          <w:tcPr>
            <w:tcW w:w="1560" w:type="pct"/>
            <w:tcBorders>
              <w:top w:val="single" w:sz="4" w:space="0" w:color="auto"/>
              <w:left w:val="nil"/>
              <w:bottom w:val="nil"/>
              <w:right w:val="nil"/>
            </w:tcBorders>
            <w:shd w:val="clear" w:color="auto" w:fill="FFFFFF"/>
          </w:tcPr>
          <w:p w14:paraId="4D8960A9" w14:textId="77777777" w:rsidR="00053005" w:rsidRPr="00A5417B" w:rsidRDefault="00053005" w:rsidP="00C819E1">
            <w:pPr>
              <w:pStyle w:val="Noindent"/>
              <w:jc w:val="left"/>
            </w:pPr>
            <w:r w:rsidRPr="00A5417B">
              <w:t>GAS</w:t>
            </w:r>
          </w:p>
        </w:tc>
        <w:tc>
          <w:tcPr>
            <w:tcW w:w="1409" w:type="pct"/>
            <w:tcBorders>
              <w:top w:val="single" w:sz="4" w:space="0" w:color="auto"/>
              <w:left w:val="nil"/>
              <w:bottom w:val="nil"/>
              <w:right w:val="nil"/>
            </w:tcBorders>
            <w:shd w:val="clear" w:color="auto" w:fill="FFFFFF"/>
          </w:tcPr>
          <w:p w14:paraId="2A4E1B3F" w14:textId="77777777" w:rsidR="00053005" w:rsidRPr="00A5417B" w:rsidRDefault="00053005" w:rsidP="00C819E1">
            <w:pPr>
              <w:pStyle w:val="Noindent"/>
              <w:jc w:val="left"/>
            </w:pPr>
            <w:r w:rsidRPr="00A5417B">
              <w:t>PERCENT IN AIR</w:t>
            </w:r>
          </w:p>
        </w:tc>
        <w:tc>
          <w:tcPr>
            <w:tcW w:w="2031" w:type="pct"/>
            <w:tcBorders>
              <w:top w:val="single" w:sz="4" w:space="0" w:color="auto"/>
              <w:left w:val="nil"/>
              <w:bottom w:val="nil"/>
              <w:right w:val="nil"/>
            </w:tcBorders>
            <w:shd w:val="clear" w:color="auto" w:fill="FFFFFF"/>
          </w:tcPr>
          <w:p w14:paraId="1178104A" w14:textId="77777777" w:rsidR="00053005" w:rsidRPr="00A5417B" w:rsidRDefault="00053005" w:rsidP="00C819E1">
            <w:pPr>
              <w:pStyle w:val="Noindent"/>
              <w:jc w:val="left"/>
            </w:pPr>
            <w:r w:rsidRPr="00A5417B">
              <w:t>PARTIAL PRESSURE (mm Hg)</w:t>
            </w:r>
          </w:p>
        </w:tc>
      </w:tr>
      <w:tr w:rsidR="00053005" w:rsidRPr="00A5417B" w14:paraId="50876FFD" w14:textId="77777777" w:rsidTr="00C819E1">
        <w:trPr>
          <w:trHeight w:val="326"/>
        </w:trPr>
        <w:tc>
          <w:tcPr>
            <w:tcW w:w="1560" w:type="pct"/>
            <w:tcBorders>
              <w:top w:val="single" w:sz="4" w:space="0" w:color="auto"/>
              <w:left w:val="nil"/>
              <w:bottom w:val="nil"/>
              <w:right w:val="nil"/>
            </w:tcBorders>
            <w:shd w:val="clear" w:color="auto" w:fill="FFFFFF"/>
          </w:tcPr>
          <w:p w14:paraId="453CF3B0" w14:textId="77777777" w:rsidR="00053005" w:rsidRPr="00A5417B" w:rsidRDefault="00053005" w:rsidP="00C819E1">
            <w:pPr>
              <w:pStyle w:val="Noindent"/>
              <w:jc w:val="left"/>
            </w:pPr>
            <w:r w:rsidRPr="00A5417B">
              <w:t>Nitrogen</w:t>
            </w:r>
          </w:p>
        </w:tc>
        <w:tc>
          <w:tcPr>
            <w:tcW w:w="1409" w:type="pct"/>
            <w:tcBorders>
              <w:top w:val="single" w:sz="4" w:space="0" w:color="auto"/>
              <w:left w:val="nil"/>
              <w:bottom w:val="nil"/>
              <w:right w:val="nil"/>
            </w:tcBorders>
            <w:shd w:val="clear" w:color="auto" w:fill="FFFFFF"/>
          </w:tcPr>
          <w:p w14:paraId="4E5D92AF" w14:textId="77777777" w:rsidR="00053005" w:rsidRPr="00A5417B" w:rsidRDefault="00053005" w:rsidP="00C819E1">
            <w:pPr>
              <w:pStyle w:val="Noindent"/>
              <w:jc w:val="left"/>
            </w:pPr>
            <w:r w:rsidRPr="00A5417B">
              <w:t>78.08</w:t>
            </w:r>
          </w:p>
        </w:tc>
        <w:tc>
          <w:tcPr>
            <w:tcW w:w="2031" w:type="pct"/>
            <w:tcBorders>
              <w:top w:val="single" w:sz="4" w:space="0" w:color="auto"/>
              <w:left w:val="nil"/>
              <w:bottom w:val="nil"/>
              <w:right w:val="nil"/>
            </w:tcBorders>
            <w:shd w:val="clear" w:color="auto" w:fill="FFFFFF"/>
          </w:tcPr>
          <w:p w14:paraId="76D1250E" w14:textId="77777777" w:rsidR="00053005" w:rsidRPr="00A5417B" w:rsidRDefault="00053005" w:rsidP="00C819E1">
            <w:pPr>
              <w:pStyle w:val="Noindent"/>
              <w:jc w:val="left"/>
            </w:pPr>
            <w:r w:rsidRPr="00A5417B">
              <w:t>593.41</w:t>
            </w:r>
          </w:p>
        </w:tc>
      </w:tr>
      <w:tr w:rsidR="00053005" w:rsidRPr="00A5417B" w14:paraId="2F5E7056" w14:textId="77777777" w:rsidTr="00C819E1">
        <w:trPr>
          <w:trHeight w:val="216"/>
        </w:trPr>
        <w:tc>
          <w:tcPr>
            <w:tcW w:w="1560" w:type="pct"/>
            <w:tcBorders>
              <w:top w:val="nil"/>
              <w:left w:val="nil"/>
              <w:bottom w:val="nil"/>
              <w:right w:val="nil"/>
            </w:tcBorders>
            <w:shd w:val="clear" w:color="auto" w:fill="FFFFFF"/>
          </w:tcPr>
          <w:p w14:paraId="76E017F2" w14:textId="77777777" w:rsidR="00053005" w:rsidRPr="00A5417B" w:rsidRDefault="00053005" w:rsidP="00C819E1">
            <w:pPr>
              <w:pStyle w:val="Noindent"/>
              <w:jc w:val="left"/>
            </w:pPr>
            <w:r w:rsidRPr="00A5417B">
              <w:t>Oxygen</w:t>
            </w:r>
          </w:p>
        </w:tc>
        <w:tc>
          <w:tcPr>
            <w:tcW w:w="1409" w:type="pct"/>
            <w:tcBorders>
              <w:top w:val="nil"/>
              <w:left w:val="nil"/>
              <w:bottom w:val="nil"/>
              <w:right w:val="nil"/>
            </w:tcBorders>
            <w:shd w:val="clear" w:color="auto" w:fill="FFFFFF"/>
          </w:tcPr>
          <w:p w14:paraId="0E03935B" w14:textId="77777777" w:rsidR="00053005" w:rsidRPr="00A5417B" w:rsidRDefault="00053005" w:rsidP="00C819E1">
            <w:pPr>
              <w:pStyle w:val="Noindent"/>
              <w:jc w:val="left"/>
            </w:pPr>
            <w:r w:rsidRPr="00A5417B">
              <w:t>20.95</w:t>
            </w:r>
          </w:p>
        </w:tc>
        <w:tc>
          <w:tcPr>
            <w:tcW w:w="2031" w:type="pct"/>
            <w:tcBorders>
              <w:top w:val="nil"/>
              <w:left w:val="nil"/>
              <w:bottom w:val="nil"/>
              <w:right w:val="nil"/>
            </w:tcBorders>
            <w:shd w:val="clear" w:color="auto" w:fill="FFFFFF"/>
          </w:tcPr>
          <w:p w14:paraId="3A38C806" w14:textId="77777777" w:rsidR="00053005" w:rsidRPr="00A5417B" w:rsidRDefault="00053005" w:rsidP="00C819E1">
            <w:pPr>
              <w:pStyle w:val="Noindent"/>
              <w:jc w:val="left"/>
            </w:pPr>
            <w:r w:rsidRPr="00A5417B">
              <w:t>159.22</w:t>
            </w:r>
          </w:p>
        </w:tc>
      </w:tr>
      <w:tr w:rsidR="00053005" w:rsidRPr="00A5417B" w14:paraId="231E9FBE" w14:textId="77777777" w:rsidTr="00C819E1">
        <w:trPr>
          <w:trHeight w:val="211"/>
        </w:trPr>
        <w:tc>
          <w:tcPr>
            <w:tcW w:w="1560" w:type="pct"/>
            <w:tcBorders>
              <w:top w:val="nil"/>
              <w:left w:val="nil"/>
              <w:bottom w:val="nil"/>
              <w:right w:val="nil"/>
            </w:tcBorders>
            <w:shd w:val="clear" w:color="auto" w:fill="FFFFFF"/>
          </w:tcPr>
          <w:p w14:paraId="55086B22" w14:textId="77777777" w:rsidR="00053005" w:rsidRPr="00A5417B" w:rsidRDefault="00053005" w:rsidP="00C819E1">
            <w:pPr>
              <w:pStyle w:val="Noindent"/>
              <w:jc w:val="left"/>
            </w:pPr>
            <w:r w:rsidRPr="00A5417B">
              <w:t>Carbon dioxide</w:t>
            </w:r>
          </w:p>
        </w:tc>
        <w:tc>
          <w:tcPr>
            <w:tcW w:w="1409" w:type="pct"/>
            <w:tcBorders>
              <w:top w:val="nil"/>
              <w:left w:val="nil"/>
              <w:bottom w:val="nil"/>
              <w:right w:val="nil"/>
            </w:tcBorders>
            <w:shd w:val="clear" w:color="auto" w:fill="FFFFFF"/>
          </w:tcPr>
          <w:p w14:paraId="3F02D3AA" w14:textId="77777777" w:rsidR="00053005" w:rsidRPr="00A5417B" w:rsidRDefault="00053005" w:rsidP="00C819E1">
            <w:pPr>
              <w:pStyle w:val="Noindent"/>
              <w:jc w:val="left"/>
            </w:pPr>
            <w:r w:rsidRPr="00A5417B">
              <w:t>00.03</w:t>
            </w:r>
          </w:p>
        </w:tc>
        <w:tc>
          <w:tcPr>
            <w:tcW w:w="2031" w:type="pct"/>
            <w:tcBorders>
              <w:top w:val="nil"/>
              <w:left w:val="nil"/>
              <w:bottom w:val="nil"/>
              <w:right w:val="nil"/>
            </w:tcBorders>
            <w:shd w:val="clear" w:color="auto" w:fill="FFFFFF"/>
          </w:tcPr>
          <w:p w14:paraId="6A7EF234" w14:textId="77777777" w:rsidR="00053005" w:rsidRPr="00A5417B" w:rsidRDefault="00053005" w:rsidP="00C819E1">
            <w:pPr>
              <w:pStyle w:val="Noindent"/>
              <w:jc w:val="left"/>
            </w:pPr>
            <w:r w:rsidRPr="00A5417B">
              <w:t>0.23</w:t>
            </w:r>
          </w:p>
        </w:tc>
      </w:tr>
      <w:tr w:rsidR="00053005" w:rsidRPr="00A5417B" w14:paraId="35330B21" w14:textId="77777777" w:rsidTr="00C819E1">
        <w:trPr>
          <w:trHeight w:val="230"/>
        </w:trPr>
        <w:tc>
          <w:tcPr>
            <w:tcW w:w="1560" w:type="pct"/>
            <w:tcBorders>
              <w:top w:val="nil"/>
              <w:left w:val="nil"/>
              <w:bottom w:val="nil"/>
              <w:right w:val="nil"/>
            </w:tcBorders>
            <w:shd w:val="clear" w:color="auto" w:fill="FFFFFF"/>
          </w:tcPr>
          <w:p w14:paraId="68E2F03F" w14:textId="77777777" w:rsidR="00053005" w:rsidRPr="00A5417B" w:rsidRDefault="00053005" w:rsidP="00C819E1">
            <w:pPr>
              <w:pStyle w:val="Noindent"/>
              <w:jc w:val="left"/>
            </w:pPr>
            <w:r w:rsidRPr="00A5417B">
              <w:t xml:space="preserve">Other </w:t>
            </w:r>
            <w:proofErr w:type="spellStart"/>
            <w:r w:rsidRPr="00A5417B">
              <w:t>gases</w:t>
            </w:r>
            <w:r w:rsidR="004B73AD" w:rsidRPr="004B73AD">
              <w:rPr>
                <w:i/>
                <w:vertAlign w:val="superscript"/>
              </w:rPr>
              <w:t>a</w:t>
            </w:r>
            <w:proofErr w:type="spellEnd"/>
          </w:p>
        </w:tc>
        <w:tc>
          <w:tcPr>
            <w:tcW w:w="1409" w:type="pct"/>
            <w:tcBorders>
              <w:top w:val="nil"/>
              <w:left w:val="nil"/>
              <w:bottom w:val="nil"/>
              <w:right w:val="nil"/>
            </w:tcBorders>
            <w:shd w:val="clear" w:color="auto" w:fill="FFFFFF"/>
          </w:tcPr>
          <w:p w14:paraId="652791E0" w14:textId="77777777" w:rsidR="00053005" w:rsidRPr="00A5417B" w:rsidRDefault="00053005" w:rsidP="00C819E1">
            <w:pPr>
              <w:pStyle w:val="Noindent"/>
              <w:jc w:val="left"/>
            </w:pPr>
            <w:r w:rsidRPr="00A5417B">
              <w:t>00.94</w:t>
            </w:r>
          </w:p>
        </w:tc>
        <w:tc>
          <w:tcPr>
            <w:tcW w:w="2031" w:type="pct"/>
            <w:tcBorders>
              <w:top w:val="nil"/>
              <w:left w:val="nil"/>
              <w:bottom w:val="nil"/>
              <w:right w:val="nil"/>
            </w:tcBorders>
            <w:shd w:val="clear" w:color="auto" w:fill="FFFFFF"/>
          </w:tcPr>
          <w:p w14:paraId="3A143B48" w14:textId="77777777" w:rsidR="00053005" w:rsidRPr="00A5417B" w:rsidRDefault="00053005" w:rsidP="00C819E1">
            <w:pPr>
              <w:pStyle w:val="Noindent"/>
              <w:jc w:val="left"/>
            </w:pPr>
            <w:r w:rsidRPr="00A5417B">
              <w:t>7.14</w:t>
            </w:r>
          </w:p>
        </w:tc>
      </w:tr>
      <w:tr w:rsidR="00053005" w:rsidRPr="00A5417B" w14:paraId="2B132B24" w14:textId="77777777" w:rsidTr="00C819E1">
        <w:trPr>
          <w:trHeight w:val="240"/>
        </w:trPr>
        <w:tc>
          <w:tcPr>
            <w:tcW w:w="1560" w:type="pct"/>
            <w:tcBorders>
              <w:top w:val="nil"/>
              <w:left w:val="nil"/>
              <w:bottom w:val="single" w:sz="4" w:space="0" w:color="auto"/>
              <w:right w:val="nil"/>
            </w:tcBorders>
            <w:shd w:val="clear" w:color="auto" w:fill="FFFFFF"/>
          </w:tcPr>
          <w:p w14:paraId="023EBFE4" w14:textId="77777777" w:rsidR="00053005" w:rsidRPr="00A5417B" w:rsidRDefault="00053005" w:rsidP="00C819E1">
            <w:pPr>
              <w:pStyle w:val="Noindent"/>
              <w:jc w:val="left"/>
            </w:pPr>
            <w:r w:rsidRPr="00A5417B">
              <w:t>Total</w:t>
            </w:r>
          </w:p>
        </w:tc>
        <w:tc>
          <w:tcPr>
            <w:tcW w:w="1409" w:type="pct"/>
            <w:tcBorders>
              <w:top w:val="nil"/>
              <w:left w:val="nil"/>
              <w:bottom w:val="single" w:sz="4" w:space="0" w:color="auto"/>
              <w:right w:val="nil"/>
            </w:tcBorders>
            <w:shd w:val="clear" w:color="auto" w:fill="FFFFFF"/>
          </w:tcPr>
          <w:p w14:paraId="3C544B92" w14:textId="77777777" w:rsidR="00053005" w:rsidRPr="00A5417B" w:rsidRDefault="00053005" w:rsidP="00C819E1">
            <w:pPr>
              <w:pStyle w:val="Noindent"/>
              <w:jc w:val="left"/>
            </w:pPr>
            <w:r w:rsidRPr="00A5417B">
              <w:t>100.00</w:t>
            </w:r>
          </w:p>
        </w:tc>
        <w:tc>
          <w:tcPr>
            <w:tcW w:w="2031" w:type="pct"/>
            <w:tcBorders>
              <w:top w:val="nil"/>
              <w:left w:val="nil"/>
              <w:bottom w:val="single" w:sz="4" w:space="0" w:color="auto"/>
              <w:right w:val="nil"/>
            </w:tcBorders>
            <w:shd w:val="clear" w:color="auto" w:fill="FFFFFF"/>
          </w:tcPr>
          <w:p w14:paraId="08E3ED4C" w14:textId="77777777" w:rsidR="00053005" w:rsidRPr="00A5417B" w:rsidRDefault="00053005" w:rsidP="00C819E1">
            <w:pPr>
              <w:pStyle w:val="Noindent"/>
              <w:jc w:val="left"/>
            </w:pPr>
            <w:r w:rsidRPr="00A5417B">
              <w:t>760.00</w:t>
            </w:r>
          </w:p>
        </w:tc>
      </w:tr>
    </w:tbl>
    <w:p w14:paraId="196AD634" w14:textId="77777777" w:rsidR="00053005" w:rsidRPr="00A5417B" w:rsidRDefault="004B73AD" w:rsidP="00053005">
      <w:pPr>
        <w:pStyle w:val="Noindent"/>
        <w:rPr>
          <w:sz w:val="22"/>
        </w:rPr>
      </w:pPr>
      <w:proofErr w:type="spellStart"/>
      <w:r w:rsidRPr="004B73AD">
        <w:rPr>
          <w:i/>
          <w:sz w:val="22"/>
          <w:vertAlign w:val="superscript"/>
        </w:rPr>
        <w:t>a</w:t>
      </w:r>
      <w:r w:rsidR="00053005" w:rsidRPr="00A5417B">
        <w:rPr>
          <w:sz w:val="22"/>
        </w:rPr>
        <w:t>Mainly</w:t>
      </w:r>
      <w:proofErr w:type="spellEnd"/>
      <w:r w:rsidR="00053005" w:rsidRPr="00A5417B">
        <w:rPr>
          <w:sz w:val="22"/>
        </w:rPr>
        <w:t xml:space="preserve"> argon.</w:t>
      </w:r>
    </w:p>
    <w:sectPr w:rsidR="00053005" w:rsidRPr="00A5417B" w:rsidSect="009911E8">
      <w:pgSz w:w="12240" w:h="15840" w:code="1"/>
      <w:pgMar w:top="1440" w:right="1440" w:bottom="1440" w:left="1440" w:header="720" w:footer="720" w:gutter="0"/>
      <w:lnNumType w:countBy="0" w:restart="continuous"/>
      <w:cols w:space="720"/>
      <w:noEndnote/>
      <w:docGrid w:linePitch="360"/>
      <w:sectPrChange w:id="40" w:author="Fischer, Ashley" w:date="2024-11-07T10:09:00Z">
        <w:sectPr w:rsidR="00053005" w:rsidRPr="00A5417B" w:rsidSect="009911E8">
          <w:pgMar w:top="1440" w:right="1440" w:bottom="1440" w:left="1440" w:header="720" w:footer="720" w:gutter="0"/>
          <w:lnNumType w:countBy="1"/>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onnellan, Keith" w:date="2024-10-31T10:29:00Z" w:initials="KD">
    <w:p w14:paraId="58A25F44" w14:textId="77777777" w:rsidR="00C257AB" w:rsidRDefault="00C257AB" w:rsidP="00C257AB">
      <w:pPr>
        <w:pStyle w:val="CommentText"/>
      </w:pPr>
      <w:r>
        <w:rPr>
          <w:rStyle w:val="CommentReference"/>
        </w:rPr>
        <w:annotationRef/>
      </w:r>
      <w:r>
        <w:t>We don’t need to instruct the reader on how to select.</w:t>
      </w:r>
    </w:p>
  </w:comment>
  <w:comment w:id="2" w:author="Fischer, Ashley" w:date="2024-11-07T10:08:00Z" w:initials="AF">
    <w:p w14:paraId="6FA6234E" w14:textId="77777777" w:rsidR="00B70CAA" w:rsidRDefault="009911E8" w:rsidP="00B70CAA">
      <w:pPr>
        <w:pStyle w:val="CommentText"/>
      </w:pPr>
      <w:r>
        <w:rPr>
          <w:rStyle w:val="CommentReference"/>
        </w:rPr>
        <w:annotationRef/>
      </w:r>
      <w:r w:rsidR="00B70CAA">
        <w:t>Correct, I would delete entirely.</w:t>
      </w:r>
    </w:p>
    <w:p w14:paraId="53A5497E" w14:textId="77777777" w:rsidR="00B70CAA" w:rsidRDefault="00B70CAA" w:rsidP="00B70CAA">
      <w:pPr>
        <w:pStyle w:val="CommentText"/>
      </w:pPr>
    </w:p>
    <w:p w14:paraId="134137E4" w14:textId="77777777" w:rsidR="00B70CAA" w:rsidRDefault="00B70CAA" w:rsidP="00B70CAA">
      <w:pPr>
        <w:pStyle w:val="CommentText"/>
      </w:pPr>
      <w:r>
        <w:t>The eBook would have the interactive presentation (ideally running-in with the chapter text)</w:t>
      </w:r>
    </w:p>
  </w:comment>
  <w:comment w:id="3" w:author="Fischer, Ashley" w:date="2024-11-08T11:15:00Z" w:initials="AF">
    <w:p w14:paraId="1E862145" w14:textId="77777777" w:rsidR="00B70CAA" w:rsidRDefault="00615960" w:rsidP="00B70CAA">
      <w:pPr>
        <w:pStyle w:val="CommentText"/>
      </w:pPr>
      <w:r>
        <w:rPr>
          <w:rStyle w:val="CommentReference"/>
        </w:rPr>
        <w:annotationRef/>
      </w:r>
      <w:r w:rsidR="00B70CAA">
        <w:t>Questions for VST eBook/Fran:</w:t>
      </w:r>
    </w:p>
    <w:p w14:paraId="1AB71C3A" w14:textId="77777777" w:rsidR="00B70CAA" w:rsidRDefault="00B70CAA" w:rsidP="00B70CAA">
      <w:pPr>
        <w:pStyle w:val="CommentText"/>
        <w:numPr>
          <w:ilvl w:val="0"/>
          <w:numId w:val="32"/>
        </w:numPr>
      </w:pPr>
      <w:r>
        <w:t>Can multiple correct answer options be selected?</w:t>
      </w:r>
    </w:p>
    <w:p w14:paraId="074B9FC4" w14:textId="77777777" w:rsidR="00B70CAA" w:rsidRDefault="00B70CAA" w:rsidP="00B70CAA">
      <w:pPr>
        <w:pStyle w:val="CommentText"/>
        <w:numPr>
          <w:ilvl w:val="0"/>
          <w:numId w:val="32"/>
        </w:numPr>
      </w:pPr>
      <w:r>
        <w:t>Can interactive QA run in with standard chapter text?</w:t>
      </w:r>
    </w:p>
  </w:comment>
  <w:comment w:id="0" w:author="Fischer, Ashley" w:date="2024-11-08T11:56:00Z" w:initials="AF">
    <w:p w14:paraId="11E99167" w14:textId="77777777" w:rsidR="00956196" w:rsidRDefault="00956196" w:rsidP="00956196">
      <w:pPr>
        <w:pStyle w:val="CommentText"/>
      </w:pPr>
      <w:r>
        <w:rPr>
          <w:rStyle w:val="CommentReference"/>
        </w:rPr>
        <w:annotationRef/>
      </w:r>
      <w:r>
        <w:t>Type 1 – in-line MCQ with multiple correct answer selections</w:t>
      </w:r>
    </w:p>
  </w:comment>
  <w:comment w:id="5" w:author="Fischer, Ashley" w:date="2024-11-08T11:57:00Z" w:initials="AF">
    <w:p w14:paraId="5C039ED7" w14:textId="77777777" w:rsidR="00956196" w:rsidRDefault="00956196" w:rsidP="00956196">
      <w:pPr>
        <w:pStyle w:val="CommentText"/>
      </w:pPr>
      <w:r>
        <w:rPr>
          <w:rStyle w:val="CommentReference"/>
        </w:rPr>
        <w:annotationRef/>
      </w:r>
      <w:r>
        <w:t>Note: correct answers for previous question:  c, d, f, h, I, j</w:t>
      </w:r>
    </w:p>
  </w:comment>
  <w:comment w:id="6" w:author="Donnellan, Keith" w:date="2024-10-31T10:30:00Z" w:initials="KD">
    <w:p w14:paraId="3FC2BF1B" w14:textId="5ECE7D59" w:rsidR="00C379AF" w:rsidRDefault="00C379AF" w:rsidP="00C379AF">
      <w:pPr>
        <w:pStyle w:val="CommentText"/>
      </w:pPr>
      <w:r>
        <w:rPr>
          <w:rStyle w:val="CommentReference"/>
        </w:rPr>
        <w:annotationRef/>
      </w:r>
      <w:r>
        <w:t>In the following lines,</w:t>
      </w:r>
    </w:p>
  </w:comment>
  <w:comment w:id="7" w:author="Fischer, Ashley" w:date="2024-11-07T10:10:00Z" w:initials="AF">
    <w:p w14:paraId="06C4EB5D" w14:textId="77777777" w:rsidR="00956196" w:rsidRDefault="009911E8" w:rsidP="00956196">
      <w:pPr>
        <w:pStyle w:val="CommentText"/>
      </w:pPr>
      <w:r>
        <w:rPr>
          <w:rStyle w:val="CommentReference"/>
        </w:rPr>
        <w:annotationRef/>
      </w:r>
      <w:r w:rsidR="00956196">
        <w:t>To avoid confusion with the eBook (as it will likely be a box, use “space”?</w:t>
      </w:r>
    </w:p>
  </w:comment>
  <w:comment w:id="8" w:author="Fischer, Ashley" w:date="2024-11-08T11:59:00Z" w:initials="AF">
    <w:p w14:paraId="5CF8B5E7" w14:textId="77777777" w:rsidR="00685AFD" w:rsidRDefault="00685AFD" w:rsidP="00685AFD">
      <w:pPr>
        <w:pStyle w:val="CommentText"/>
      </w:pPr>
      <w:r>
        <w:rPr>
          <w:rStyle w:val="CommentReference"/>
        </w:rPr>
        <w:annotationRef/>
      </w:r>
      <w:r>
        <w:t xml:space="preserve">Type 2 – in-line short answer/box to write in. </w:t>
      </w:r>
    </w:p>
  </w:comment>
  <w:comment w:id="9" w:author="Fischer, Ashley" w:date="2024-11-08T11:59:00Z" w:initials="AF">
    <w:p w14:paraId="08FF9ADE" w14:textId="77777777" w:rsidR="00685AFD" w:rsidRDefault="00685AFD" w:rsidP="00685AFD">
      <w:pPr>
        <w:pStyle w:val="CommentText"/>
      </w:pPr>
      <w:r>
        <w:rPr>
          <w:rStyle w:val="CommentReference"/>
        </w:rPr>
        <w:annotationRef/>
      </w:r>
      <w:r>
        <w:t>WK VST team/Fran, For short answer, does it save it back to the vst eBook for the user?</w:t>
      </w:r>
    </w:p>
  </w:comment>
  <w:comment w:id="14" w:author="Donnellan, Keith" w:date="2024-10-31T10:31:00Z" w:initials="KD">
    <w:p w14:paraId="2747777A" w14:textId="5D68EE5E" w:rsidR="000B2380" w:rsidRDefault="000B2380" w:rsidP="000B2380">
      <w:pPr>
        <w:pStyle w:val="CommentText"/>
      </w:pPr>
      <w:r>
        <w:rPr>
          <w:rStyle w:val="CommentReference"/>
        </w:rPr>
        <w:annotationRef/>
      </w:r>
      <w:r>
        <w:t>Again, do not need to instruct the reader as to how to respond to the question</w:t>
      </w:r>
    </w:p>
  </w:comment>
  <w:comment w:id="15" w:author="Fischer, Ashley" w:date="2024-11-07T10:11:00Z" w:initials="AF">
    <w:p w14:paraId="3FC7D081" w14:textId="77777777" w:rsidR="009911E8" w:rsidRDefault="009911E8" w:rsidP="009911E8">
      <w:pPr>
        <w:pStyle w:val="CommentText"/>
      </w:pPr>
      <w:r>
        <w:rPr>
          <w:rStyle w:val="CommentReference"/>
        </w:rPr>
        <w:annotationRef/>
      </w:r>
      <w:r>
        <w:t>Correct, I would delete entirely.</w:t>
      </w:r>
    </w:p>
    <w:p w14:paraId="6F96BA34" w14:textId="77777777" w:rsidR="009911E8" w:rsidRDefault="009911E8" w:rsidP="009911E8">
      <w:pPr>
        <w:pStyle w:val="CommentText"/>
      </w:pPr>
    </w:p>
    <w:p w14:paraId="1AB1250C" w14:textId="77777777" w:rsidR="009911E8" w:rsidRDefault="009911E8" w:rsidP="009911E8">
      <w:pPr>
        <w:pStyle w:val="CommentText"/>
      </w:pPr>
      <w:r>
        <w:t>The eBook can have a static presentation or an interactive one for this text.</w:t>
      </w:r>
    </w:p>
  </w:comment>
  <w:comment w:id="13" w:author="Fischer, Ashley" w:date="2024-11-08T11:22:00Z" w:initials="AF">
    <w:p w14:paraId="61DA1608" w14:textId="77777777" w:rsidR="00531453" w:rsidRDefault="00113568" w:rsidP="00531453">
      <w:pPr>
        <w:pStyle w:val="CommentText"/>
      </w:pPr>
      <w:r>
        <w:rPr>
          <w:rStyle w:val="CommentReference"/>
        </w:rPr>
        <w:annotationRef/>
      </w:r>
      <w:r w:rsidR="00531453">
        <w:t>Type 4 – in-line MCQ with 1 correct answer selection</w:t>
      </w:r>
    </w:p>
  </w:comment>
  <w:comment w:id="17" w:author="Fischer, Ashley" w:date="2024-11-08T12:09:00Z" w:initials="AF">
    <w:p w14:paraId="6A6FFE82" w14:textId="77777777" w:rsidR="001D4E52" w:rsidRDefault="001D4E52" w:rsidP="001D4E52">
      <w:pPr>
        <w:pStyle w:val="CommentText"/>
      </w:pPr>
      <w:r>
        <w:rPr>
          <w:rStyle w:val="CommentReference"/>
        </w:rPr>
        <w:annotationRef/>
      </w:r>
      <w:r>
        <w:t>Correct answer for question is A</w:t>
      </w:r>
    </w:p>
  </w:comment>
  <w:comment w:id="18" w:author="Fischer, Ashley" w:date="2024-11-08T12:01:00Z" w:initials="AF">
    <w:p w14:paraId="4B966EDF" w14:textId="5BC16FA1" w:rsidR="00531453" w:rsidRDefault="00531453" w:rsidP="00531453">
      <w:pPr>
        <w:pStyle w:val="CommentText"/>
      </w:pPr>
      <w:r>
        <w:rPr>
          <w:rStyle w:val="CommentReference"/>
        </w:rPr>
        <w:annotationRef/>
      </w:r>
      <w:r>
        <w:t>Set as standard chapter text; rhetorical question</w:t>
      </w:r>
    </w:p>
  </w:comment>
  <w:comment w:id="19" w:author="Fischer, Ashley" w:date="2024-11-08T12:01:00Z" w:initials="AF">
    <w:p w14:paraId="72195ED9" w14:textId="77777777" w:rsidR="00531453" w:rsidRDefault="00531453" w:rsidP="00531453">
      <w:pPr>
        <w:pStyle w:val="CommentText"/>
      </w:pPr>
      <w:r>
        <w:rPr>
          <w:rStyle w:val="CommentReference"/>
        </w:rPr>
        <w:annotationRef/>
      </w:r>
      <w:r>
        <w:t>Set as standard chapter text; rhetorical question</w:t>
      </w:r>
    </w:p>
  </w:comment>
  <w:comment w:id="20" w:author="Donnellan, Keith" w:date="2024-10-31T10:38:00Z" w:initials="KD">
    <w:p w14:paraId="56AC756B" w14:textId="461C8B12" w:rsidR="00D252E0" w:rsidRDefault="00D252E0" w:rsidP="00D252E0">
      <w:pPr>
        <w:pStyle w:val="CommentText"/>
      </w:pPr>
      <w:r>
        <w:rPr>
          <w:rStyle w:val="CommentReference"/>
        </w:rPr>
        <w:annotationRef/>
      </w:r>
      <w:r>
        <w:t>For these, we do need to determine how answers will be presented in the ebook and how we’ll provide a space to write an answer.</w:t>
      </w:r>
    </w:p>
  </w:comment>
  <w:comment w:id="21" w:author="Fischer, Ashley" w:date="2024-11-07T10:13:00Z" w:initials="AF">
    <w:p w14:paraId="4FD6ABE9" w14:textId="77777777" w:rsidR="006B13D3" w:rsidRDefault="009911E8" w:rsidP="006B13D3">
      <w:pPr>
        <w:pStyle w:val="CommentText"/>
      </w:pPr>
      <w:r>
        <w:rPr>
          <w:rStyle w:val="CommentReference"/>
        </w:rPr>
        <w:annotationRef/>
      </w:r>
      <w:r w:rsidR="006B13D3">
        <w:t>Reworded to use in print/eBook. For eBook (if possible) we could try:</w:t>
      </w:r>
    </w:p>
    <w:p w14:paraId="601E43D4" w14:textId="77777777" w:rsidR="006B13D3" w:rsidRDefault="006B13D3" w:rsidP="006B13D3">
      <w:pPr>
        <w:pStyle w:val="CommentText"/>
      </w:pPr>
      <w:r>
        <w:t xml:space="preserve">Type 3 – in-line short answer/box to write in + show/hide showing the authors explanation on demand. </w:t>
      </w:r>
    </w:p>
  </w:comment>
  <w:comment w:id="22" w:author="Fischer, Ashley" w:date="2024-11-08T12:04:00Z" w:initials="AF">
    <w:p w14:paraId="452D10F3" w14:textId="517FB330" w:rsidR="007C525F" w:rsidRDefault="007C525F" w:rsidP="007C525F">
      <w:pPr>
        <w:pStyle w:val="CommentText"/>
      </w:pPr>
      <w:r>
        <w:rPr>
          <w:rStyle w:val="CommentReference"/>
        </w:rPr>
        <w:annotationRef/>
      </w:r>
      <w:r>
        <w:t>WK VST team/Fran: For short answer, does it save it back to the vst eBook for the user?</w:t>
      </w:r>
    </w:p>
  </w:comment>
  <w:comment w:id="28" w:author="Fischer, Ashley" w:date="2024-11-08T12:04:00Z" w:initials="AF">
    <w:p w14:paraId="37115E1B" w14:textId="77777777" w:rsidR="006B13D3" w:rsidRDefault="006B13D3" w:rsidP="006B13D3">
      <w:pPr>
        <w:pStyle w:val="CommentText"/>
      </w:pPr>
      <w:r>
        <w:rPr>
          <w:rStyle w:val="CommentReference"/>
        </w:rPr>
        <w:annotationRef/>
      </w:r>
      <w:r>
        <w:t xml:space="preserve">Type 3 – in-line short answer/box to write in + show/hide showing the authors explanation on demand. </w:t>
      </w:r>
    </w:p>
  </w:comment>
  <w:comment w:id="29" w:author="Fischer, Ashley" w:date="2024-11-08T11:29:00Z" w:initials="AF">
    <w:p w14:paraId="53B8FFD8" w14:textId="77777777" w:rsidR="00506A9B" w:rsidRDefault="003356C3" w:rsidP="00506A9B">
      <w:pPr>
        <w:pStyle w:val="CommentText"/>
      </w:pPr>
      <w:r>
        <w:rPr>
          <w:rStyle w:val="CommentReference"/>
        </w:rPr>
        <w:annotationRef/>
      </w:r>
      <w:r w:rsidR="00506A9B">
        <w:t xml:space="preserve">Type 3 – in-line short answer/box to write in + show/hide showing the authors explanation on demand. </w:t>
      </w:r>
    </w:p>
  </w:comment>
  <w:comment w:id="30" w:author="Fischer, Ashley" w:date="2024-11-08T11:29:00Z" w:initials="AF">
    <w:p w14:paraId="4699886A" w14:textId="77777777" w:rsidR="00506A9B" w:rsidRDefault="00801F6F" w:rsidP="00506A9B">
      <w:pPr>
        <w:pStyle w:val="CommentText"/>
      </w:pPr>
      <w:r>
        <w:rPr>
          <w:rStyle w:val="CommentReference"/>
        </w:rPr>
        <w:annotationRef/>
      </w:r>
      <w:r w:rsidR="00506A9B">
        <w:t xml:space="preserve">Type 3 – in-line short answer/box to write in + show/hide showing the authors explanation on demand. </w:t>
      </w:r>
    </w:p>
  </w:comment>
  <w:comment w:id="31" w:author="Fischer, Ashley" w:date="2024-11-08T11:30:00Z" w:initials="AF">
    <w:p w14:paraId="6401CAA3" w14:textId="77777777" w:rsidR="00506A9B" w:rsidRDefault="00801F6F" w:rsidP="00506A9B">
      <w:pPr>
        <w:pStyle w:val="CommentText"/>
      </w:pPr>
      <w:r>
        <w:rPr>
          <w:rStyle w:val="CommentReference"/>
        </w:rPr>
        <w:annotationRef/>
      </w:r>
      <w:r w:rsidR="00506A9B">
        <w:t xml:space="preserve">Type 3 – in-line short answer/box to write in + show/hide showing the authors explanation on demand. </w:t>
      </w:r>
    </w:p>
  </w:comment>
  <w:comment w:id="32" w:author="Fischer, Ashley" w:date="2024-11-08T11:30:00Z" w:initials="AF">
    <w:p w14:paraId="355DCE19" w14:textId="77777777" w:rsidR="00506A9B" w:rsidRDefault="00801F6F" w:rsidP="00506A9B">
      <w:pPr>
        <w:pStyle w:val="CommentText"/>
      </w:pPr>
      <w:r>
        <w:rPr>
          <w:rStyle w:val="CommentReference"/>
        </w:rPr>
        <w:annotationRef/>
      </w:r>
      <w:r w:rsidR="00506A9B">
        <w:t xml:space="preserve">Type 3 – in-line short answer/box to write in + show/hide showing the authors explanation on demand. </w:t>
      </w:r>
    </w:p>
  </w:comment>
  <w:comment w:id="33" w:author="Fischer, Ashley" w:date="2024-11-08T11:31:00Z" w:initials="AF">
    <w:p w14:paraId="1EAE6E3C" w14:textId="77777777" w:rsidR="00506A9B" w:rsidRDefault="00BB19E1" w:rsidP="00506A9B">
      <w:pPr>
        <w:pStyle w:val="CommentText"/>
      </w:pPr>
      <w:r>
        <w:rPr>
          <w:rStyle w:val="CommentReference"/>
        </w:rPr>
        <w:annotationRef/>
      </w:r>
      <w:r w:rsidR="00506A9B">
        <w:t xml:space="preserve">Type 3 – in-line short answer/box to write in + show/hide showing the authors explanation on demand. </w:t>
      </w:r>
    </w:p>
  </w:comment>
  <w:comment w:id="37" w:author="Fischer, Ashley" w:date="2024-11-08T12:07:00Z" w:initials="AF">
    <w:p w14:paraId="2816D6EC" w14:textId="77777777" w:rsidR="00506A9B" w:rsidRDefault="00506A9B" w:rsidP="00506A9B">
      <w:pPr>
        <w:pStyle w:val="CommentText"/>
      </w:pPr>
      <w:r>
        <w:rPr>
          <w:rStyle w:val="CommentReference"/>
        </w:rPr>
        <w:annotationRef/>
      </w:r>
      <w:r>
        <w:t>Correct answer for each clinical problem (question) to be shown for the show/hide option.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A25F44" w15:done="0"/>
  <w15:commentEx w15:paraId="134137E4" w15:paraIdParent="58A25F44" w15:done="0"/>
  <w15:commentEx w15:paraId="074B9FC4" w15:paraIdParent="58A25F44" w15:done="0"/>
  <w15:commentEx w15:paraId="11E99167" w15:done="0"/>
  <w15:commentEx w15:paraId="5C039ED7" w15:done="0"/>
  <w15:commentEx w15:paraId="3FC2BF1B" w15:done="0"/>
  <w15:commentEx w15:paraId="06C4EB5D" w15:paraIdParent="3FC2BF1B" w15:done="0"/>
  <w15:commentEx w15:paraId="5CF8B5E7" w15:done="0"/>
  <w15:commentEx w15:paraId="08FF9ADE" w15:paraIdParent="5CF8B5E7" w15:done="0"/>
  <w15:commentEx w15:paraId="2747777A" w15:done="0"/>
  <w15:commentEx w15:paraId="1AB1250C" w15:paraIdParent="2747777A" w15:done="0"/>
  <w15:commentEx w15:paraId="61DA1608" w15:done="0"/>
  <w15:commentEx w15:paraId="6A6FFE82" w15:done="0"/>
  <w15:commentEx w15:paraId="4B966EDF" w15:done="0"/>
  <w15:commentEx w15:paraId="72195ED9" w15:done="0"/>
  <w15:commentEx w15:paraId="56AC756B" w15:done="0"/>
  <w15:commentEx w15:paraId="601E43D4" w15:paraIdParent="56AC756B" w15:done="0"/>
  <w15:commentEx w15:paraId="452D10F3" w15:paraIdParent="56AC756B" w15:done="0"/>
  <w15:commentEx w15:paraId="37115E1B" w15:done="0"/>
  <w15:commentEx w15:paraId="53B8FFD8" w15:done="0"/>
  <w15:commentEx w15:paraId="4699886A" w15:done="0"/>
  <w15:commentEx w15:paraId="6401CAA3" w15:done="0"/>
  <w15:commentEx w15:paraId="355DCE19" w15:done="0"/>
  <w15:commentEx w15:paraId="1EAE6E3C" w15:done="0"/>
  <w15:commentEx w15:paraId="2816D6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DDA9E" w16cex:dateUtc="2024-10-31T14:29:00Z"/>
  <w16cex:commentExtensible w16cex:durableId="2AD71014" w16cex:dateUtc="2024-11-07T15:08:00Z"/>
  <w16cex:commentExtensible w16cex:durableId="2AD8716A" w16cex:dateUtc="2024-11-08T16:15:00Z"/>
  <w16cex:commentExtensible w16cex:durableId="2AD87AEE" w16cex:dateUtc="2024-11-08T16:56:00Z"/>
  <w16cex:commentExtensible w16cex:durableId="2AD87B47" w16cex:dateUtc="2024-11-08T16:57:00Z"/>
  <w16cex:commentExtensible w16cex:durableId="2ACDDAD8" w16cex:dateUtc="2024-10-31T14:30:00Z"/>
  <w16cex:commentExtensible w16cex:durableId="2AD71091" w16cex:dateUtc="2024-11-07T15:10:00Z"/>
  <w16cex:commentExtensible w16cex:durableId="2AD87BA4" w16cex:dateUtc="2024-11-08T16:59:00Z"/>
  <w16cex:commentExtensible w16cex:durableId="2AD87BAF" w16cex:dateUtc="2024-11-08T16:59:00Z"/>
  <w16cex:commentExtensible w16cex:durableId="2ACDDB18" w16cex:dateUtc="2024-10-31T14:31:00Z"/>
  <w16cex:commentExtensible w16cex:durableId="2AD710D2" w16cex:dateUtc="2024-11-07T15:11:00Z"/>
  <w16cex:commentExtensible w16cex:durableId="2AD872DB" w16cex:dateUtc="2024-11-08T16:22:00Z"/>
  <w16cex:commentExtensible w16cex:durableId="2AD87DF0" w16cex:dateUtc="2024-11-08T17:09:00Z"/>
  <w16cex:commentExtensible w16cex:durableId="2AD87C09" w16cex:dateUtc="2024-11-08T17:01:00Z"/>
  <w16cex:commentExtensible w16cex:durableId="2AD87C27" w16cex:dateUtc="2024-11-08T17:01:00Z"/>
  <w16cex:commentExtensible w16cex:durableId="2ACDDC98" w16cex:dateUtc="2024-10-31T14:38:00Z"/>
  <w16cex:commentExtensible w16cex:durableId="2AD71132" w16cex:dateUtc="2024-11-07T15:13:00Z"/>
  <w16cex:commentExtensible w16cex:durableId="2AD87CCD" w16cex:dateUtc="2024-11-08T17:04:00Z"/>
  <w16cex:commentExtensible w16cex:durableId="2AD87CE6" w16cex:dateUtc="2024-11-08T17:04:00Z"/>
  <w16cex:commentExtensible w16cex:durableId="2AD8748F" w16cex:dateUtc="2024-11-08T16:29:00Z"/>
  <w16cex:commentExtensible w16cex:durableId="2AD874AB" w16cex:dateUtc="2024-11-08T16:29:00Z"/>
  <w16cex:commentExtensible w16cex:durableId="2AD874C4" w16cex:dateUtc="2024-11-08T16:30:00Z"/>
  <w16cex:commentExtensible w16cex:durableId="2AD874F2" w16cex:dateUtc="2024-11-08T16:30:00Z"/>
  <w16cex:commentExtensible w16cex:durableId="2AD8752C" w16cex:dateUtc="2024-11-08T16:31:00Z"/>
  <w16cex:commentExtensible w16cex:durableId="2AD87D9F" w16cex:dateUtc="2024-11-08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A25F44" w16cid:durableId="2ACDDA9E"/>
  <w16cid:commentId w16cid:paraId="134137E4" w16cid:durableId="2AD71014"/>
  <w16cid:commentId w16cid:paraId="074B9FC4" w16cid:durableId="2AD8716A"/>
  <w16cid:commentId w16cid:paraId="11E99167" w16cid:durableId="2AD87AEE"/>
  <w16cid:commentId w16cid:paraId="5C039ED7" w16cid:durableId="2AD87B47"/>
  <w16cid:commentId w16cid:paraId="3FC2BF1B" w16cid:durableId="2ACDDAD8"/>
  <w16cid:commentId w16cid:paraId="06C4EB5D" w16cid:durableId="2AD71091"/>
  <w16cid:commentId w16cid:paraId="5CF8B5E7" w16cid:durableId="2AD87BA4"/>
  <w16cid:commentId w16cid:paraId="08FF9ADE" w16cid:durableId="2AD87BAF"/>
  <w16cid:commentId w16cid:paraId="2747777A" w16cid:durableId="2ACDDB18"/>
  <w16cid:commentId w16cid:paraId="1AB1250C" w16cid:durableId="2AD710D2"/>
  <w16cid:commentId w16cid:paraId="61DA1608" w16cid:durableId="2AD872DB"/>
  <w16cid:commentId w16cid:paraId="6A6FFE82" w16cid:durableId="2AD87DF0"/>
  <w16cid:commentId w16cid:paraId="4B966EDF" w16cid:durableId="2AD87C09"/>
  <w16cid:commentId w16cid:paraId="72195ED9" w16cid:durableId="2AD87C27"/>
  <w16cid:commentId w16cid:paraId="56AC756B" w16cid:durableId="2ACDDC98"/>
  <w16cid:commentId w16cid:paraId="601E43D4" w16cid:durableId="2AD71132"/>
  <w16cid:commentId w16cid:paraId="452D10F3" w16cid:durableId="2AD87CCD"/>
  <w16cid:commentId w16cid:paraId="37115E1B" w16cid:durableId="2AD87CE6"/>
  <w16cid:commentId w16cid:paraId="53B8FFD8" w16cid:durableId="2AD8748F"/>
  <w16cid:commentId w16cid:paraId="4699886A" w16cid:durableId="2AD874AB"/>
  <w16cid:commentId w16cid:paraId="6401CAA3" w16cid:durableId="2AD874C4"/>
  <w16cid:commentId w16cid:paraId="355DCE19" w16cid:durableId="2AD874F2"/>
  <w16cid:commentId w16cid:paraId="1EAE6E3C" w16cid:durableId="2AD8752C"/>
  <w16cid:commentId w16cid:paraId="2816D6EC" w16cid:durableId="2AD87D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Condensed">
    <w:altName w:val="Times New Roman"/>
    <w:charset w:val="00"/>
    <w:family w:val="swiss"/>
    <w:pitch w:val="variable"/>
    <w:sig w:usb0="00000000" w:usb1="D200FDFF" w:usb2="00046029" w:usb3="00000000" w:csb0="8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8A9264"/>
    <w:lvl w:ilvl="0">
      <w:start w:val="1"/>
      <w:numFmt w:val="decimal"/>
      <w:lvlText w:val="%1."/>
      <w:lvlJc w:val="left"/>
      <w:pPr>
        <w:tabs>
          <w:tab w:val="num" w:pos="1492"/>
        </w:tabs>
        <w:ind w:left="1492" w:hanging="360"/>
      </w:pPr>
    </w:lvl>
  </w:abstractNum>
  <w:abstractNum w:abstractNumId="1" w15:restartNumberingAfterBreak="0">
    <w:nsid w:val="010841F5"/>
    <w:multiLevelType w:val="hybridMultilevel"/>
    <w:tmpl w:val="51082B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4C5CC9"/>
    <w:multiLevelType w:val="hybridMultilevel"/>
    <w:tmpl w:val="8FD667B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7167E65"/>
    <w:multiLevelType w:val="hybridMultilevel"/>
    <w:tmpl w:val="97BA38D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9F5780"/>
    <w:multiLevelType w:val="hybridMultilevel"/>
    <w:tmpl w:val="79C88DB2"/>
    <w:lvl w:ilvl="0" w:tplc="04090019">
      <w:start w:val="1"/>
      <w:numFmt w:val="lowerLetter"/>
      <w:lvlText w:val="%1."/>
      <w:lvlJc w:val="left"/>
      <w:pPr>
        <w:ind w:left="720" w:hanging="360"/>
      </w:pPr>
    </w:lvl>
    <w:lvl w:ilvl="1" w:tplc="5152197E">
      <w:start w:val="1"/>
      <w:numFmt w:val="lowerLetter"/>
      <w:lvlText w:val="%2."/>
      <w:lvlJc w:val="left"/>
      <w:pPr>
        <w:ind w:left="1440" w:hanging="360"/>
      </w:pPr>
      <w:rPr>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65DF9"/>
    <w:multiLevelType w:val="hybridMultilevel"/>
    <w:tmpl w:val="D9647F64"/>
    <w:lvl w:ilvl="0" w:tplc="443AC26C">
      <w:start w:val="1"/>
      <w:numFmt w:val="decimal"/>
      <w:lvlText w:val="1.%1."/>
      <w:lvlJc w:val="left"/>
      <w:pPr>
        <w:ind w:left="72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637FAF"/>
    <w:multiLevelType w:val="hybridMultilevel"/>
    <w:tmpl w:val="7A385862"/>
    <w:lvl w:ilvl="0" w:tplc="24B81E26">
      <w:start w:val="1"/>
      <w:numFmt w:val="decimal"/>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D45B25"/>
    <w:multiLevelType w:val="hybridMultilevel"/>
    <w:tmpl w:val="515A7C50"/>
    <w:lvl w:ilvl="0" w:tplc="D96CBACA">
      <w:start w:val="1"/>
      <w:numFmt w:val="decimal"/>
      <w:pStyle w:val="ListNLauto"/>
      <w:lvlText w:val="%1."/>
      <w:lvlJc w:val="left"/>
      <w:pPr>
        <w:ind w:left="360" w:hanging="360"/>
      </w:pPr>
      <w:rPr>
        <w:rFonts w:hint="default"/>
      </w:rPr>
    </w:lvl>
    <w:lvl w:ilvl="1" w:tplc="AF967B00">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AA352D"/>
    <w:multiLevelType w:val="hybridMultilevel"/>
    <w:tmpl w:val="8F0A020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B34C30"/>
    <w:multiLevelType w:val="hybridMultilevel"/>
    <w:tmpl w:val="235C03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765BA"/>
    <w:multiLevelType w:val="hybridMultilevel"/>
    <w:tmpl w:val="9EF0EC6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D9229C"/>
    <w:multiLevelType w:val="hybridMultilevel"/>
    <w:tmpl w:val="F126DDA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A463A9"/>
    <w:multiLevelType w:val="hybridMultilevel"/>
    <w:tmpl w:val="173239AE"/>
    <w:lvl w:ilvl="0" w:tplc="24B81E26">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334E9C"/>
    <w:multiLevelType w:val="hybridMultilevel"/>
    <w:tmpl w:val="EE0A7782"/>
    <w:lvl w:ilvl="0" w:tplc="443AC26C">
      <w:start w:val="1"/>
      <w:numFmt w:val="decimal"/>
      <w:lvlText w:val="1.%1."/>
      <w:lvlJc w:val="left"/>
      <w:pPr>
        <w:ind w:left="72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B422ED"/>
    <w:multiLevelType w:val="hybridMultilevel"/>
    <w:tmpl w:val="303CE892"/>
    <w:lvl w:ilvl="0" w:tplc="443AC26C">
      <w:start w:val="1"/>
      <w:numFmt w:val="decimal"/>
      <w:lvlText w:val="1.%1."/>
      <w:lvlJc w:val="left"/>
      <w:pPr>
        <w:ind w:left="720" w:hanging="360"/>
      </w:pPr>
      <w:rPr>
        <w:rFonts w:hint="default"/>
        <w:b/>
        <w:i w:val="0"/>
      </w:rPr>
    </w:lvl>
    <w:lvl w:ilvl="1" w:tplc="DBF02086">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2E55FB"/>
    <w:multiLevelType w:val="hybridMultilevel"/>
    <w:tmpl w:val="68423C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772FB4"/>
    <w:multiLevelType w:val="hybridMultilevel"/>
    <w:tmpl w:val="7F9CE5C8"/>
    <w:lvl w:ilvl="0" w:tplc="ECE83F02">
      <w:start w:val="1"/>
      <w:numFmt w:val="decimal"/>
      <w:lvlText w:val="%1."/>
      <w:lvlJc w:val="left"/>
      <w:pPr>
        <w:ind w:left="1020" w:hanging="360"/>
      </w:pPr>
    </w:lvl>
    <w:lvl w:ilvl="1" w:tplc="B12EC4C8">
      <w:start w:val="1"/>
      <w:numFmt w:val="decimal"/>
      <w:lvlText w:val="%2."/>
      <w:lvlJc w:val="left"/>
      <w:pPr>
        <w:ind w:left="1020" w:hanging="360"/>
      </w:pPr>
    </w:lvl>
    <w:lvl w:ilvl="2" w:tplc="C638077E">
      <w:start w:val="1"/>
      <w:numFmt w:val="decimal"/>
      <w:lvlText w:val="%3."/>
      <w:lvlJc w:val="left"/>
      <w:pPr>
        <w:ind w:left="1020" w:hanging="360"/>
      </w:pPr>
    </w:lvl>
    <w:lvl w:ilvl="3" w:tplc="E4BA52D2">
      <w:start w:val="1"/>
      <w:numFmt w:val="decimal"/>
      <w:lvlText w:val="%4."/>
      <w:lvlJc w:val="left"/>
      <w:pPr>
        <w:ind w:left="1020" w:hanging="360"/>
      </w:pPr>
    </w:lvl>
    <w:lvl w:ilvl="4" w:tplc="91EED9BA">
      <w:start w:val="1"/>
      <w:numFmt w:val="decimal"/>
      <w:lvlText w:val="%5."/>
      <w:lvlJc w:val="left"/>
      <w:pPr>
        <w:ind w:left="1020" w:hanging="360"/>
      </w:pPr>
    </w:lvl>
    <w:lvl w:ilvl="5" w:tplc="6702247C">
      <w:start w:val="1"/>
      <w:numFmt w:val="decimal"/>
      <w:lvlText w:val="%6."/>
      <w:lvlJc w:val="left"/>
      <w:pPr>
        <w:ind w:left="1020" w:hanging="360"/>
      </w:pPr>
    </w:lvl>
    <w:lvl w:ilvl="6" w:tplc="25963218">
      <w:start w:val="1"/>
      <w:numFmt w:val="decimal"/>
      <w:lvlText w:val="%7."/>
      <w:lvlJc w:val="left"/>
      <w:pPr>
        <w:ind w:left="1020" w:hanging="360"/>
      </w:pPr>
    </w:lvl>
    <w:lvl w:ilvl="7" w:tplc="2278A85E">
      <w:start w:val="1"/>
      <w:numFmt w:val="decimal"/>
      <w:lvlText w:val="%8."/>
      <w:lvlJc w:val="left"/>
      <w:pPr>
        <w:ind w:left="1020" w:hanging="360"/>
      </w:pPr>
    </w:lvl>
    <w:lvl w:ilvl="8" w:tplc="B8E0219E">
      <w:start w:val="1"/>
      <w:numFmt w:val="decimal"/>
      <w:lvlText w:val="%9."/>
      <w:lvlJc w:val="left"/>
      <w:pPr>
        <w:ind w:left="1020" w:hanging="360"/>
      </w:pPr>
    </w:lvl>
  </w:abstractNum>
  <w:abstractNum w:abstractNumId="17" w15:restartNumberingAfterBreak="0">
    <w:nsid w:val="51C00117"/>
    <w:multiLevelType w:val="hybridMultilevel"/>
    <w:tmpl w:val="DA3EF95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2D90A98"/>
    <w:multiLevelType w:val="hybridMultilevel"/>
    <w:tmpl w:val="41EC4AB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EF4757"/>
    <w:multiLevelType w:val="hybridMultilevel"/>
    <w:tmpl w:val="42201E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4279EA"/>
    <w:multiLevelType w:val="hybridMultilevel"/>
    <w:tmpl w:val="A3800498"/>
    <w:lvl w:ilvl="0" w:tplc="DB2A5C20">
      <w:start w:val="1"/>
      <w:numFmt w:val="bullet"/>
      <w:pStyle w:val="ListBL2auto"/>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B163003"/>
    <w:multiLevelType w:val="hybridMultilevel"/>
    <w:tmpl w:val="DFC4EA0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4F799B"/>
    <w:multiLevelType w:val="hybridMultilevel"/>
    <w:tmpl w:val="F3F251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157542"/>
    <w:multiLevelType w:val="hybridMultilevel"/>
    <w:tmpl w:val="5B60CE9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CD3CED"/>
    <w:multiLevelType w:val="hybridMultilevel"/>
    <w:tmpl w:val="034019DE"/>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BAB44B0"/>
    <w:multiLevelType w:val="hybridMultilevel"/>
    <w:tmpl w:val="AEC2C6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1DA7692"/>
    <w:multiLevelType w:val="multilevel"/>
    <w:tmpl w:val="35FEB89E"/>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737C1C9B"/>
    <w:multiLevelType w:val="hybridMultilevel"/>
    <w:tmpl w:val="2F0C442C"/>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744C627E"/>
    <w:multiLevelType w:val="hybridMultilevel"/>
    <w:tmpl w:val="928C9936"/>
    <w:lvl w:ilvl="0" w:tplc="ECD0A296">
      <w:start w:val="1"/>
      <w:numFmt w:val="lowerLetter"/>
      <w:pStyle w:val="ListALauto"/>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54C3C0B"/>
    <w:multiLevelType w:val="hybridMultilevel"/>
    <w:tmpl w:val="5F38738E"/>
    <w:lvl w:ilvl="0" w:tplc="21844F8A">
      <w:start w:val="1"/>
      <w:numFmt w:val="bullet"/>
      <w:pStyle w:val="ListBLauto"/>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759612">
    <w:abstractNumId w:val="0"/>
  </w:num>
  <w:num w:numId="2" w16cid:durableId="1752002081">
    <w:abstractNumId w:val="21"/>
  </w:num>
  <w:num w:numId="3" w16cid:durableId="1750538014">
    <w:abstractNumId w:val="29"/>
  </w:num>
  <w:num w:numId="4" w16cid:durableId="561253095">
    <w:abstractNumId w:val="21"/>
    <w:lvlOverride w:ilvl="0">
      <w:startOverride w:val="1"/>
    </w:lvlOverride>
  </w:num>
  <w:num w:numId="5" w16cid:durableId="224225186">
    <w:abstractNumId w:val="21"/>
  </w:num>
  <w:num w:numId="6" w16cid:durableId="2074574819">
    <w:abstractNumId w:val="7"/>
  </w:num>
  <w:num w:numId="7" w16cid:durableId="623735009">
    <w:abstractNumId w:val="20"/>
  </w:num>
  <w:num w:numId="8" w16cid:durableId="1302609817">
    <w:abstractNumId w:val="23"/>
  </w:num>
  <w:num w:numId="9" w16cid:durableId="551308557">
    <w:abstractNumId w:val="11"/>
  </w:num>
  <w:num w:numId="10" w16cid:durableId="289674018">
    <w:abstractNumId w:val="17"/>
  </w:num>
  <w:num w:numId="11" w16cid:durableId="1406801202">
    <w:abstractNumId w:val="10"/>
  </w:num>
  <w:num w:numId="12" w16cid:durableId="69350751">
    <w:abstractNumId w:val="15"/>
  </w:num>
  <w:num w:numId="13" w16cid:durableId="209268897">
    <w:abstractNumId w:val="8"/>
  </w:num>
  <w:num w:numId="14" w16cid:durableId="2070151855">
    <w:abstractNumId w:val="3"/>
  </w:num>
  <w:num w:numId="15" w16cid:durableId="1592204256">
    <w:abstractNumId w:val="18"/>
  </w:num>
  <w:num w:numId="16" w16cid:durableId="802313910">
    <w:abstractNumId w:val="6"/>
  </w:num>
  <w:num w:numId="17" w16cid:durableId="429358461">
    <w:abstractNumId w:val="26"/>
  </w:num>
  <w:num w:numId="18" w16cid:durableId="927159609">
    <w:abstractNumId w:val="14"/>
  </w:num>
  <w:num w:numId="19" w16cid:durableId="749935679">
    <w:abstractNumId w:val="12"/>
  </w:num>
  <w:num w:numId="20" w16cid:durableId="2125224737">
    <w:abstractNumId w:val="13"/>
  </w:num>
  <w:num w:numId="21" w16cid:durableId="1386179970">
    <w:abstractNumId w:val="5"/>
  </w:num>
  <w:num w:numId="22" w16cid:durableId="71322347">
    <w:abstractNumId w:val="27"/>
  </w:num>
  <w:num w:numId="23" w16cid:durableId="2095541833">
    <w:abstractNumId w:val="28"/>
  </w:num>
  <w:num w:numId="24" w16cid:durableId="803936179">
    <w:abstractNumId w:val="22"/>
  </w:num>
  <w:num w:numId="25" w16cid:durableId="1372808332">
    <w:abstractNumId w:val="9"/>
  </w:num>
  <w:num w:numId="26" w16cid:durableId="1499804217">
    <w:abstractNumId w:val="1"/>
  </w:num>
  <w:num w:numId="27" w16cid:durableId="898827486">
    <w:abstractNumId w:val="19"/>
  </w:num>
  <w:num w:numId="28" w16cid:durableId="302396618">
    <w:abstractNumId w:val="25"/>
  </w:num>
  <w:num w:numId="29" w16cid:durableId="1094859652">
    <w:abstractNumId w:val="2"/>
  </w:num>
  <w:num w:numId="30" w16cid:durableId="28537148">
    <w:abstractNumId w:val="24"/>
  </w:num>
  <w:num w:numId="31" w16cid:durableId="1434856537">
    <w:abstractNumId w:val="4"/>
  </w:num>
  <w:num w:numId="32" w16cid:durableId="203803886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scher, Ashley">
    <w15:presenceInfo w15:providerId="AD" w15:userId="S::Ashley.Fischer@wolterskluwer.com::2e4dcff1-9562-4dc1-a8ee-aeb152c0e2f5"/>
  </w15:person>
  <w15:person w15:author="Donnellan, Keith">
    <w15:presenceInfo w15:providerId="AD" w15:userId="S::Keith.Donnellan@wolterskluwer.com::f9dc1787-0117-4b9f-8a18-9d38206c7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C01" w:allStyles="1" w:customStyles="0" w:latentStyles="0" w:stylesInUse="0" w:headingStyles="0" w:numberingStyles="0" w:tableStyles="0" w:directFormattingOnRuns="0" w:directFormattingOnParagraphs="0" w:directFormattingOnNumbering="1" w:directFormattingOnTables="1" w:clearFormatting="1" w:top3HeadingStyles="1" w:visibleStyles="0" w:alternateStyleNames="0"/>
  <w:trackRevisions/>
  <w:defaultTabStop w:val="720"/>
  <w:drawingGridHorizontalSpacing w:val="181"/>
  <w:drawingGridVerticalSpacing w:val="181"/>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24B"/>
    <w:rsid w:val="00001C61"/>
    <w:rsid w:val="000057FB"/>
    <w:rsid w:val="00032732"/>
    <w:rsid w:val="000408AF"/>
    <w:rsid w:val="00050DA4"/>
    <w:rsid w:val="00052BBD"/>
    <w:rsid w:val="00053005"/>
    <w:rsid w:val="00054FEC"/>
    <w:rsid w:val="00091ABE"/>
    <w:rsid w:val="0009605F"/>
    <w:rsid w:val="000A1A98"/>
    <w:rsid w:val="000B10DA"/>
    <w:rsid w:val="000B2380"/>
    <w:rsid w:val="000B7C7A"/>
    <w:rsid w:val="000C16D8"/>
    <w:rsid w:val="000D1012"/>
    <w:rsid w:val="000D3F54"/>
    <w:rsid w:val="000E4E37"/>
    <w:rsid w:val="000F0530"/>
    <w:rsid w:val="000F5795"/>
    <w:rsid w:val="00113568"/>
    <w:rsid w:val="0013583E"/>
    <w:rsid w:val="00141F00"/>
    <w:rsid w:val="00142CAE"/>
    <w:rsid w:val="00151419"/>
    <w:rsid w:val="00164BCC"/>
    <w:rsid w:val="00175C96"/>
    <w:rsid w:val="0017736C"/>
    <w:rsid w:val="0018250E"/>
    <w:rsid w:val="00182951"/>
    <w:rsid w:val="00183AF3"/>
    <w:rsid w:val="001866DA"/>
    <w:rsid w:val="001B16C7"/>
    <w:rsid w:val="001C224B"/>
    <w:rsid w:val="001C4CFD"/>
    <w:rsid w:val="001D06E2"/>
    <w:rsid w:val="001D4E52"/>
    <w:rsid w:val="001D5CE6"/>
    <w:rsid w:val="001D61B7"/>
    <w:rsid w:val="001E3DE3"/>
    <w:rsid w:val="001E4954"/>
    <w:rsid w:val="002031A1"/>
    <w:rsid w:val="002103B2"/>
    <w:rsid w:val="00215388"/>
    <w:rsid w:val="002212F3"/>
    <w:rsid w:val="00224F1D"/>
    <w:rsid w:val="0023126C"/>
    <w:rsid w:val="002369B7"/>
    <w:rsid w:val="002841C6"/>
    <w:rsid w:val="002A3419"/>
    <w:rsid w:val="002A7287"/>
    <w:rsid w:val="002B6F74"/>
    <w:rsid w:val="002C4B6D"/>
    <w:rsid w:val="002D2100"/>
    <w:rsid w:val="002E5461"/>
    <w:rsid w:val="002E5AD8"/>
    <w:rsid w:val="002F6900"/>
    <w:rsid w:val="003030E6"/>
    <w:rsid w:val="00324FBB"/>
    <w:rsid w:val="003356C3"/>
    <w:rsid w:val="003403AB"/>
    <w:rsid w:val="0034286E"/>
    <w:rsid w:val="00363BE1"/>
    <w:rsid w:val="003778AC"/>
    <w:rsid w:val="003A78DB"/>
    <w:rsid w:val="003B2F6E"/>
    <w:rsid w:val="003C55B2"/>
    <w:rsid w:val="003D2622"/>
    <w:rsid w:val="003D528D"/>
    <w:rsid w:val="003E38B0"/>
    <w:rsid w:val="003F7692"/>
    <w:rsid w:val="004119BE"/>
    <w:rsid w:val="004324D8"/>
    <w:rsid w:val="004962C5"/>
    <w:rsid w:val="004A21FF"/>
    <w:rsid w:val="004B73AD"/>
    <w:rsid w:val="004C3244"/>
    <w:rsid w:val="004D1D46"/>
    <w:rsid w:val="004D5E10"/>
    <w:rsid w:val="004E589F"/>
    <w:rsid w:val="00506A9B"/>
    <w:rsid w:val="0050796C"/>
    <w:rsid w:val="00530129"/>
    <w:rsid w:val="00531453"/>
    <w:rsid w:val="005423C0"/>
    <w:rsid w:val="0056524B"/>
    <w:rsid w:val="0057061C"/>
    <w:rsid w:val="0057510B"/>
    <w:rsid w:val="00575F0E"/>
    <w:rsid w:val="00577A41"/>
    <w:rsid w:val="00577C99"/>
    <w:rsid w:val="00597C1A"/>
    <w:rsid w:val="005A0D13"/>
    <w:rsid w:val="005B28F1"/>
    <w:rsid w:val="00601FAA"/>
    <w:rsid w:val="00602F9B"/>
    <w:rsid w:val="00610B8F"/>
    <w:rsid w:val="00615960"/>
    <w:rsid w:val="006343E4"/>
    <w:rsid w:val="006347E1"/>
    <w:rsid w:val="0063543F"/>
    <w:rsid w:val="00635ABD"/>
    <w:rsid w:val="006467D9"/>
    <w:rsid w:val="006549B1"/>
    <w:rsid w:val="006577E9"/>
    <w:rsid w:val="00661F19"/>
    <w:rsid w:val="00664B16"/>
    <w:rsid w:val="00677EB9"/>
    <w:rsid w:val="006840B8"/>
    <w:rsid w:val="00685AFD"/>
    <w:rsid w:val="00690213"/>
    <w:rsid w:val="0069747E"/>
    <w:rsid w:val="006A098C"/>
    <w:rsid w:val="006A65C6"/>
    <w:rsid w:val="006B13D3"/>
    <w:rsid w:val="006C56FB"/>
    <w:rsid w:val="006C7B6A"/>
    <w:rsid w:val="006D281F"/>
    <w:rsid w:val="006D738A"/>
    <w:rsid w:val="006F5DB8"/>
    <w:rsid w:val="006F7832"/>
    <w:rsid w:val="00704FC8"/>
    <w:rsid w:val="0070794C"/>
    <w:rsid w:val="00713355"/>
    <w:rsid w:val="00714C2E"/>
    <w:rsid w:val="0071554C"/>
    <w:rsid w:val="00720280"/>
    <w:rsid w:val="007238F8"/>
    <w:rsid w:val="00724D08"/>
    <w:rsid w:val="00737E8D"/>
    <w:rsid w:val="00740960"/>
    <w:rsid w:val="00761FF1"/>
    <w:rsid w:val="0076506C"/>
    <w:rsid w:val="00780778"/>
    <w:rsid w:val="00792798"/>
    <w:rsid w:val="007953AB"/>
    <w:rsid w:val="00795643"/>
    <w:rsid w:val="00796C72"/>
    <w:rsid w:val="00796DB6"/>
    <w:rsid w:val="007B1825"/>
    <w:rsid w:val="007B7761"/>
    <w:rsid w:val="007C525F"/>
    <w:rsid w:val="007C527A"/>
    <w:rsid w:val="007C714D"/>
    <w:rsid w:val="007D1B64"/>
    <w:rsid w:val="007D6C1F"/>
    <w:rsid w:val="00800816"/>
    <w:rsid w:val="00801F6F"/>
    <w:rsid w:val="00814CEA"/>
    <w:rsid w:val="008217F8"/>
    <w:rsid w:val="00835AFA"/>
    <w:rsid w:val="0084183E"/>
    <w:rsid w:val="008607B9"/>
    <w:rsid w:val="0086236A"/>
    <w:rsid w:val="0086790A"/>
    <w:rsid w:val="00880396"/>
    <w:rsid w:val="00883402"/>
    <w:rsid w:val="00896C1C"/>
    <w:rsid w:val="008A246C"/>
    <w:rsid w:val="008A5239"/>
    <w:rsid w:val="008B7D87"/>
    <w:rsid w:val="008C5348"/>
    <w:rsid w:val="009159C4"/>
    <w:rsid w:val="00915EAF"/>
    <w:rsid w:val="00916C77"/>
    <w:rsid w:val="009204B3"/>
    <w:rsid w:val="0092663D"/>
    <w:rsid w:val="009308A1"/>
    <w:rsid w:val="00936A8B"/>
    <w:rsid w:val="0094178D"/>
    <w:rsid w:val="009457A8"/>
    <w:rsid w:val="00956196"/>
    <w:rsid w:val="00956F6A"/>
    <w:rsid w:val="00963E84"/>
    <w:rsid w:val="00975691"/>
    <w:rsid w:val="009855D2"/>
    <w:rsid w:val="009911E8"/>
    <w:rsid w:val="009940C3"/>
    <w:rsid w:val="009B14E6"/>
    <w:rsid w:val="009B6467"/>
    <w:rsid w:val="009C00FB"/>
    <w:rsid w:val="009E5106"/>
    <w:rsid w:val="009F5B6E"/>
    <w:rsid w:val="00A0063E"/>
    <w:rsid w:val="00A10395"/>
    <w:rsid w:val="00A202C6"/>
    <w:rsid w:val="00A3648C"/>
    <w:rsid w:val="00A5417B"/>
    <w:rsid w:val="00A6512F"/>
    <w:rsid w:val="00A65CB0"/>
    <w:rsid w:val="00A81223"/>
    <w:rsid w:val="00A83EA6"/>
    <w:rsid w:val="00A963F9"/>
    <w:rsid w:val="00AA2D54"/>
    <w:rsid w:val="00AB7989"/>
    <w:rsid w:val="00AE1CA3"/>
    <w:rsid w:val="00AF2FF7"/>
    <w:rsid w:val="00AF31B3"/>
    <w:rsid w:val="00B01870"/>
    <w:rsid w:val="00B04FC7"/>
    <w:rsid w:val="00B074CD"/>
    <w:rsid w:val="00B116D4"/>
    <w:rsid w:val="00B32D88"/>
    <w:rsid w:val="00B615C8"/>
    <w:rsid w:val="00B65179"/>
    <w:rsid w:val="00B70CAA"/>
    <w:rsid w:val="00BA2241"/>
    <w:rsid w:val="00BA3759"/>
    <w:rsid w:val="00BA47DA"/>
    <w:rsid w:val="00BA52CA"/>
    <w:rsid w:val="00BB19E1"/>
    <w:rsid w:val="00BC391D"/>
    <w:rsid w:val="00BD726A"/>
    <w:rsid w:val="00C124C7"/>
    <w:rsid w:val="00C257AB"/>
    <w:rsid w:val="00C25BBA"/>
    <w:rsid w:val="00C379AF"/>
    <w:rsid w:val="00C501B6"/>
    <w:rsid w:val="00C512C2"/>
    <w:rsid w:val="00C5783E"/>
    <w:rsid w:val="00C60092"/>
    <w:rsid w:val="00C678CE"/>
    <w:rsid w:val="00C72597"/>
    <w:rsid w:val="00C819E1"/>
    <w:rsid w:val="00C85D6C"/>
    <w:rsid w:val="00C87548"/>
    <w:rsid w:val="00C946BE"/>
    <w:rsid w:val="00CD0939"/>
    <w:rsid w:val="00CF3C2D"/>
    <w:rsid w:val="00D0356F"/>
    <w:rsid w:val="00D252E0"/>
    <w:rsid w:val="00D3098F"/>
    <w:rsid w:val="00D43428"/>
    <w:rsid w:val="00D52B63"/>
    <w:rsid w:val="00D5339E"/>
    <w:rsid w:val="00D6461A"/>
    <w:rsid w:val="00D77800"/>
    <w:rsid w:val="00DA2EC6"/>
    <w:rsid w:val="00DB4451"/>
    <w:rsid w:val="00DB5D89"/>
    <w:rsid w:val="00DD5E53"/>
    <w:rsid w:val="00DF5FFE"/>
    <w:rsid w:val="00E006D2"/>
    <w:rsid w:val="00E16228"/>
    <w:rsid w:val="00E307B8"/>
    <w:rsid w:val="00E3219A"/>
    <w:rsid w:val="00E44D83"/>
    <w:rsid w:val="00E51028"/>
    <w:rsid w:val="00E60666"/>
    <w:rsid w:val="00E62842"/>
    <w:rsid w:val="00E66E38"/>
    <w:rsid w:val="00E871A7"/>
    <w:rsid w:val="00EB1B43"/>
    <w:rsid w:val="00EB2D60"/>
    <w:rsid w:val="00ED3D0C"/>
    <w:rsid w:val="00ED43C5"/>
    <w:rsid w:val="00EE2E63"/>
    <w:rsid w:val="00EF35C6"/>
    <w:rsid w:val="00EF3CD6"/>
    <w:rsid w:val="00F12E47"/>
    <w:rsid w:val="00F20F7D"/>
    <w:rsid w:val="00F3156B"/>
    <w:rsid w:val="00F338C6"/>
    <w:rsid w:val="00F4681D"/>
    <w:rsid w:val="00F838FD"/>
    <w:rsid w:val="00FC6DDA"/>
    <w:rsid w:val="00FC7B78"/>
    <w:rsid w:val="00FF4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6ED91"/>
  <w15:docId w15:val="{56873600-56D6-483E-9F16-D001D172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jaVu Sans Condensed" w:eastAsia="DejaVu Sans Condensed" w:hAnsi="DejaVu Sans Condensed" w:cs="DejaVu Sans Condensed"/>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6467"/>
    <w:pPr>
      <w:widowControl w:val="0"/>
    </w:pPr>
    <w:rPr>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qFormat/>
    <w:rsid w:val="009204B3"/>
    <w:pPr>
      <w:widowControl/>
      <w:spacing w:line="480" w:lineRule="auto"/>
      <w:jc w:val="both"/>
    </w:pPr>
    <w:rPr>
      <w:rFonts w:ascii="Times New Roman" w:hAnsi="Times New Roman"/>
      <w:color w:val="auto"/>
    </w:rPr>
  </w:style>
  <w:style w:type="paragraph" w:customStyle="1" w:styleId="List1">
    <w:name w:val="List_1"/>
    <w:basedOn w:val="Noindent"/>
    <w:qFormat/>
    <w:rsid w:val="00AF2FF7"/>
    <w:pPr>
      <w:ind w:left="720" w:hanging="720"/>
    </w:pPr>
  </w:style>
  <w:style w:type="paragraph" w:customStyle="1" w:styleId="Indent">
    <w:name w:val="Indent"/>
    <w:basedOn w:val="Noindent"/>
    <w:qFormat/>
    <w:rsid w:val="004C3244"/>
    <w:pPr>
      <w:ind w:firstLine="720"/>
    </w:pPr>
  </w:style>
  <w:style w:type="paragraph" w:customStyle="1" w:styleId="H1">
    <w:name w:val="H1"/>
    <w:basedOn w:val="Noindent"/>
    <w:qFormat/>
    <w:rsid w:val="006D281F"/>
    <w:pPr>
      <w:keepNext/>
      <w:jc w:val="left"/>
    </w:pPr>
    <w:rPr>
      <w:b/>
    </w:rPr>
  </w:style>
  <w:style w:type="paragraph" w:customStyle="1" w:styleId="Line">
    <w:name w:val="Line"/>
    <w:basedOn w:val="Noindent"/>
    <w:qFormat/>
    <w:rsid w:val="00C501B6"/>
    <w:pPr>
      <w:tabs>
        <w:tab w:val="right" w:pos="9360"/>
      </w:tabs>
      <w:jc w:val="left"/>
    </w:pPr>
    <w:rPr>
      <w:u w:val="single"/>
    </w:rPr>
  </w:style>
  <w:style w:type="paragraph" w:customStyle="1" w:styleId="List2">
    <w:name w:val="List_2"/>
    <w:basedOn w:val="List1"/>
    <w:qFormat/>
    <w:rsid w:val="006549B1"/>
    <w:pPr>
      <w:ind w:left="1440"/>
    </w:pPr>
  </w:style>
  <w:style w:type="table" w:styleId="TableGrid">
    <w:name w:val="Table Grid"/>
    <w:basedOn w:val="TableNormal"/>
    <w:rsid w:val="002F6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5783E"/>
    <w:rPr>
      <w:color w:val="000000"/>
      <w:sz w:val="24"/>
      <w:szCs w:val="24"/>
      <w:lang w:val="en-US" w:eastAsia="en-US"/>
    </w:rPr>
  </w:style>
  <w:style w:type="character" w:styleId="CommentReference">
    <w:name w:val="annotation reference"/>
    <w:basedOn w:val="DefaultParagraphFont"/>
    <w:rsid w:val="00720280"/>
    <w:rPr>
      <w:sz w:val="16"/>
      <w:szCs w:val="16"/>
    </w:rPr>
  </w:style>
  <w:style w:type="paragraph" w:styleId="CommentText">
    <w:name w:val="annotation text"/>
    <w:basedOn w:val="Normal"/>
    <w:link w:val="CommentTextChar"/>
    <w:rsid w:val="00720280"/>
    <w:rPr>
      <w:sz w:val="20"/>
      <w:szCs w:val="20"/>
    </w:rPr>
  </w:style>
  <w:style w:type="character" w:customStyle="1" w:styleId="CommentTextChar">
    <w:name w:val="Comment Text Char"/>
    <w:basedOn w:val="DefaultParagraphFont"/>
    <w:link w:val="CommentText"/>
    <w:rsid w:val="00720280"/>
    <w:rPr>
      <w:color w:val="000000"/>
      <w:lang w:val="en-US" w:eastAsia="en-US"/>
    </w:rPr>
  </w:style>
  <w:style w:type="paragraph" w:styleId="CommentSubject">
    <w:name w:val="annotation subject"/>
    <w:basedOn w:val="CommentText"/>
    <w:next w:val="CommentText"/>
    <w:link w:val="CommentSubjectChar"/>
    <w:rsid w:val="00720280"/>
    <w:rPr>
      <w:b/>
      <w:bCs/>
    </w:rPr>
  </w:style>
  <w:style w:type="character" w:customStyle="1" w:styleId="CommentSubjectChar">
    <w:name w:val="Comment Subject Char"/>
    <w:basedOn w:val="CommentTextChar"/>
    <w:link w:val="CommentSubject"/>
    <w:rsid w:val="00720280"/>
    <w:rPr>
      <w:b/>
      <w:bCs/>
      <w:color w:val="000000"/>
      <w:lang w:val="en-US" w:eastAsia="en-US"/>
    </w:rPr>
  </w:style>
  <w:style w:type="paragraph" w:styleId="BalloonText">
    <w:name w:val="Balloon Text"/>
    <w:basedOn w:val="Normal"/>
    <w:link w:val="BalloonTextChar"/>
    <w:rsid w:val="000F0530"/>
    <w:rPr>
      <w:rFonts w:ascii="Tahoma" w:hAnsi="Tahoma" w:cs="Tahoma"/>
      <w:sz w:val="16"/>
      <w:szCs w:val="16"/>
    </w:rPr>
  </w:style>
  <w:style w:type="character" w:customStyle="1" w:styleId="BalloonTextChar">
    <w:name w:val="Balloon Text Char"/>
    <w:basedOn w:val="DefaultParagraphFont"/>
    <w:link w:val="BalloonText"/>
    <w:rsid w:val="000F0530"/>
    <w:rPr>
      <w:rFonts w:ascii="Tahoma" w:hAnsi="Tahoma" w:cs="Tahoma"/>
      <w:color w:val="000000"/>
      <w:sz w:val="16"/>
      <w:szCs w:val="16"/>
      <w:lang w:val="en-US" w:eastAsia="en-US"/>
    </w:rPr>
  </w:style>
  <w:style w:type="paragraph" w:customStyle="1" w:styleId="ListALauto">
    <w:name w:val="List_AL_auto"/>
    <w:basedOn w:val="List1"/>
    <w:qFormat/>
    <w:rsid w:val="00DF5FFE"/>
    <w:pPr>
      <w:numPr>
        <w:numId w:val="23"/>
      </w:numPr>
      <w:ind w:hanging="720"/>
    </w:pPr>
  </w:style>
  <w:style w:type="paragraph" w:customStyle="1" w:styleId="ListBLauto">
    <w:name w:val="List_BL_auto"/>
    <w:basedOn w:val="List1"/>
    <w:qFormat/>
    <w:rsid w:val="00677EB9"/>
    <w:pPr>
      <w:numPr>
        <w:numId w:val="3"/>
      </w:numPr>
      <w:ind w:hanging="720"/>
    </w:pPr>
  </w:style>
  <w:style w:type="paragraph" w:customStyle="1" w:styleId="ListNLauto">
    <w:name w:val="List_NL_auto"/>
    <w:basedOn w:val="Noindent"/>
    <w:qFormat/>
    <w:rsid w:val="00AA2D54"/>
    <w:pPr>
      <w:numPr>
        <w:numId w:val="6"/>
      </w:numPr>
      <w:ind w:left="720" w:hanging="720"/>
    </w:pPr>
  </w:style>
  <w:style w:type="paragraph" w:customStyle="1" w:styleId="ListBL2auto">
    <w:name w:val="List_BL2_auto"/>
    <w:basedOn w:val="List2"/>
    <w:qFormat/>
    <w:rsid w:val="00AA2D54"/>
    <w:pPr>
      <w:numPr>
        <w:numId w:val="7"/>
      </w:numPr>
      <w:ind w:hanging="720"/>
    </w:pPr>
  </w:style>
  <w:style w:type="character" w:styleId="LineNumber">
    <w:name w:val="line number"/>
    <w:basedOn w:val="DefaultParagraphFont"/>
    <w:rsid w:val="00D30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1.wmf"/><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C4FFA-A83F-49F7-8ABC-3E6BB16FF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17</Pages>
  <Words>3155</Words>
  <Characters>17987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CHAPTER 1</vt:lpstr>
    </vt:vector>
  </TitlesOfParts>
  <Company/>
  <LinksUpToDate>false</LinksUpToDate>
  <CharactersWithSpaces>21100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wvn</dc:creator>
  <cp:lastModifiedBy>Fischer, Ashley</cp:lastModifiedBy>
  <cp:revision>25</cp:revision>
  <dcterms:created xsi:type="dcterms:W3CDTF">2024-11-07T16:08:00Z</dcterms:created>
  <dcterms:modified xsi:type="dcterms:W3CDTF">2024-11-08T17:09:00Z</dcterms:modified>
</cp:coreProperties>
</file>